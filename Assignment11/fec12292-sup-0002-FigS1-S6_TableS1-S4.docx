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91AB6" w14:textId="77777777" w:rsidR="00BC3BA4" w:rsidRPr="00790CDE" w:rsidRDefault="00BC3BA4" w:rsidP="00BC3BA4">
      <w:pPr>
        <w:spacing w:after="0"/>
        <w:jc w:val="center"/>
        <w:rPr>
          <w:rFonts w:ascii="Arial" w:hAnsi="Arial" w:cs="Arial"/>
          <w:b/>
          <w:sz w:val="24"/>
          <w:szCs w:val="24"/>
        </w:rPr>
      </w:pPr>
      <w:r w:rsidRPr="00790CDE">
        <w:rPr>
          <w:rFonts w:ascii="Arial" w:hAnsi="Arial" w:cs="Arial"/>
          <w:b/>
          <w:sz w:val="24"/>
          <w:szCs w:val="24"/>
        </w:rPr>
        <w:t>Supporting Information</w:t>
      </w:r>
    </w:p>
    <w:p w14:paraId="6E92AFC6" w14:textId="77777777" w:rsidR="00BC3BA4" w:rsidRPr="00790CDE" w:rsidRDefault="00BC3BA4" w:rsidP="00BC3BA4">
      <w:pPr>
        <w:spacing w:after="0"/>
        <w:jc w:val="center"/>
        <w:rPr>
          <w:rFonts w:ascii="Arial" w:hAnsi="Arial" w:cs="Arial"/>
          <w:b/>
          <w:sz w:val="24"/>
          <w:szCs w:val="24"/>
        </w:rPr>
      </w:pPr>
    </w:p>
    <w:p w14:paraId="0C6E4248" w14:textId="7003AA3F" w:rsidR="00FA7180" w:rsidRPr="00790CDE" w:rsidRDefault="00BC3BA4" w:rsidP="00FA7180">
      <w:pPr>
        <w:spacing w:after="0" w:line="480" w:lineRule="auto"/>
        <w:jc w:val="center"/>
        <w:rPr>
          <w:rFonts w:ascii="Arial" w:hAnsi="Arial" w:cs="Arial"/>
          <w:b/>
          <w:sz w:val="24"/>
          <w:szCs w:val="24"/>
        </w:rPr>
      </w:pPr>
      <w:r w:rsidRPr="00790CDE">
        <w:rPr>
          <w:rFonts w:ascii="Arial" w:hAnsi="Arial" w:cs="Arial"/>
          <w:b/>
          <w:sz w:val="24"/>
          <w:szCs w:val="24"/>
        </w:rPr>
        <w:t xml:space="preserve">Chronic impairment of bumblebee natural foraging behaviour </w:t>
      </w:r>
      <w:r w:rsidR="00FA7180" w:rsidRPr="00790CDE">
        <w:rPr>
          <w:rFonts w:ascii="Arial" w:hAnsi="Arial" w:cs="Arial"/>
          <w:b/>
          <w:sz w:val="24"/>
          <w:szCs w:val="24"/>
        </w:rPr>
        <w:t xml:space="preserve">induced by </w:t>
      </w:r>
      <w:r w:rsidRPr="00790CDE">
        <w:rPr>
          <w:rFonts w:ascii="Arial" w:hAnsi="Arial" w:cs="Arial"/>
          <w:b/>
          <w:sz w:val="24"/>
          <w:szCs w:val="24"/>
        </w:rPr>
        <w:t xml:space="preserve">sublethal pesticide exposure </w:t>
      </w:r>
    </w:p>
    <w:p w14:paraId="09B6C621" w14:textId="369964A1" w:rsidR="00C2085D" w:rsidRPr="00C2085D" w:rsidRDefault="00C2085D" w:rsidP="00C2085D">
      <w:pPr>
        <w:spacing w:after="0" w:line="480" w:lineRule="auto"/>
        <w:jc w:val="center"/>
        <w:rPr>
          <w:rFonts w:ascii="Times New Roman" w:hAnsi="Times New Roman" w:cs="Times New Roman"/>
          <w:sz w:val="24"/>
          <w:szCs w:val="24"/>
        </w:rPr>
      </w:pPr>
      <w:r w:rsidRPr="00C2085D">
        <w:rPr>
          <w:rFonts w:ascii="Times New Roman" w:hAnsi="Times New Roman" w:cs="Times New Roman"/>
          <w:sz w:val="24"/>
          <w:szCs w:val="24"/>
        </w:rPr>
        <w:t>Richard J. Gill</w:t>
      </w:r>
      <w:r>
        <w:rPr>
          <w:rFonts w:ascii="Times New Roman" w:hAnsi="Times New Roman" w:cs="Times New Roman"/>
          <w:sz w:val="24"/>
          <w:szCs w:val="24"/>
        </w:rPr>
        <w:t xml:space="preserve"> </w:t>
      </w:r>
      <w:proofErr w:type="spellStart"/>
      <w:r w:rsidRPr="001F25C0">
        <w:rPr>
          <w:rFonts w:ascii="Times New Roman" w:hAnsi="Times New Roman" w:cs="Times New Roman"/>
          <w:sz w:val="24"/>
          <w:szCs w:val="24"/>
          <w:vertAlign w:val="superscript"/>
        </w:rPr>
        <w:t>a</w:t>
      </w:r>
      <w:proofErr w:type="gramStart"/>
      <w:r w:rsidRPr="001F25C0">
        <w:rPr>
          <w:rFonts w:ascii="Times New Roman" w:hAnsi="Times New Roman" w:cs="Times New Roman"/>
          <w:sz w:val="24"/>
          <w:szCs w:val="24"/>
          <w:vertAlign w:val="superscript"/>
        </w:rPr>
        <w:t>,b</w:t>
      </w:r>
      <w:proofErr w:type="spellEnd"/>
      <w:proofErr w:type="gramEnd"/>
      <w:r w:rsidRPr="001F25C0">
        <w:rPr>
          <w:rFonts w:ascii="Times New Roman" w:hAnsi="Times New Roman" w:cs="Times New Roman"/>
          <w:sz w:val="24"/>
          <w:szCs w:val="24"/>
          <w:vertAlign w:val="superscript"/>
        </w:rPr>
        <w:t>,</w:t>
      </w:r>
      <w:r w:rsidRPr="00C2085D">
        <w:rPr>
          <w:rFonts w:ascii="Times New Roman" w:hAnsi="Times New Roman" w:cs="Times New Roman"/>
          <w:sz w:val="24"/>
          <w:szCs w:val="24"/>
        </w:rPr>
        <w:t xml:space="preserve">* &amp; Nigel E. </w:t>
      </w:r>
      <w:proofErr w:type="spellStart"/>
      <w:r w:rsidRPr="00C2085D">
        <w:rPr>
          <w:rFonts w:ascii="Times New Roman" w:hAnsi="Times New Roman" w:cs="Times New Roman"/>
          <w:sz w:val="24"/>
          <w:szCs w:val="24"/>
        </w:rPr>
        <w:t>Raine</w:t>
      </w:r>
      <w:proofErr w:type="spellEnd"/>
      <w:r>
        <w:rPr>
          <w:rFonts w:ascii="Times New Roman" w:hAnsi="Times New Roman" w:cs="Times New Roman"/>
          <w:sz w:val="24"/>
          <w:szCs w:val="24"/>
        </w:rPr>
        <w:t xml:space="preserve"> </w:t>
      </w:r>
      <w:proofErr w:type="spellStart"/>
      <w:r w:rsidRPr="001F25C0">
        <w:rPr>
          <w:rFonts w:ascii="Times New Roman" w:hAnsi="Times New Roman" w:cs="Times New Roman"/>
          <w:sz w:val="24"/>
          <w:szCs w:val="24"/>
          <w:vertAlign w:val="superscript"/>
        </w:rPr>
        <w:t>a,c</w:t>
      </w:r>
      <w:proofErr w:type="spellEnd"/>
      <w:r w:rsidRPr="001F25C0">
        <w:rPr>
          <w:rFonts w:ascii="Times New Roman" w:hAnsi="Times New Roman" w:cs="Times New Roman"/>
          <w:sz w:val="24"/>
          <w:szCs w:val="24"/>
          <w:vertAlign w:val="superscript"/>
        </w:rPr>
        <w:t>,</w:t>
      </w:r>
      <w:r w:rsidRPr="00C2085D">
        <w:rPr>
          <w:rFonts w:ascii="Times New Roman" w:hAnsi="Times New Roman" w:cs="Times New Roman"/>
          <w:sz w:val="24"/>
          <w:szCs w:val="24"/>
        </w:rPr>
        <w:t>*</w:t>
      </w:r>
    </w:p>
    <w:p w14:paraId="43DB8348" w14:textId="77777777" w:rsidR="00C2085D" w:rsidRPr="00C2085D" w:rsidRDefault="00C2085D" w:rsidP="00C2085D">
      <w:pPr>
        <w:spacing w:after="0" w:line="480" w:lineRule="auto"/>
        <w:jc w:val="center"/>
        <w:rPr>
          <w:rFonts w:ascii="Times New Roman" w:hAnsi="Times New Roman" w:cs="Times New Roman"/>
          <w:sz w:val="24"/>
          <w:szCs w:val="24"/>
        </w:rPr>
      </w:pPr>
    </w:p>
    <w:p w14:paraId="574829D6" w14:textId="773D2C17" w:rsidR="00C2085D" w:rsidRPr="001F25C0" w:rsidRDefault="00C2085D" w:rsidP="001F25C0">
      <w:pPr>
        <w:spacing w:after="0" w:line="480" w:lineRule="auto"/>
        <w:jc w:val="both"/>
        <w:rPr>
          <w:rFonts w:ascii="Times New Roman" w:hAnsi="Times New Roman" w:cs="Times New Roman"/>
          <w:sz w:val="20"/>
          <w:szCs w:val="20"/>
        </w:rPr>
      </w:pPr>
      <w:proofErr w:type="gramStart"/>
      <w:r w:rsidRPr="001F25C0">
        <w:rPr>
          <w:rFonts w:ascii="Times New Roman" w:hAnsi="Times New Roman" w:cs="Times New Roman"/>
          <w:sz w:val="20"/>
          <w:szCs w:val="20"/>
          <w:vertAlign w:val="superscript"/>
        </w:rPr>
        <w:t>a</w:t>
      </w:r>
      <w:proofErr w:type="gramEnd"/>
      <w:r w:rsidRPr="001F25C0">
        <w:rPr>
          <w:rFonts w:ascii="Times New Roman" w:hAnsi="Times New Roman" w:cs="Times New Roman"/>
          <w:sz w:val="20"/>
          <w:szCs w:val="20"/>
        </w:rPr>
        <w:t xml:space="preserve"> School of Biological Sciences, Royal Holloway University of Londo</w:t>
      </w:r>
      <w:r w:rsidRPr="00C2085D">
        <w:rPr>
          <w:rFonts w:ascii="Times New Roman" w:hAnsi="Times New Roman" w:cs="Times New Roman"/>
          <w:sz w:val="20"/>
          <w:szCs w:val="20"/>
        </w:rPr>
        <w:t>n, Egham, Surrey, TW20 0EX, UK.</w:t>
      </w:r>
    </w:p>
    <w:p w14:paraId="0679D7EE" w14:textId="7A12FDBB" w:rsidR="00C2085D" w:rsidRPr="001F25C0" w:rsidRDefault="00C2085D" w:rsidP="001F25C0">
      <w:pPr>
        <w:spacing w:after="0" w:line="480" w:lineRule="auto"/>
        <w:jc w:val="both"/>
        <w:rPr>
          <w:rFonts w:ascii="Times New Roman" w:hAnsi="Times New Roman" w:cs="Times New Roman"/>
          <w:sz w:val="20"/>
          <w:szCs w:val="20"/>
        </w:rPr>
      </w:pPr>
      <w:proofErr w:type="gramStart"/>
      <w:r w:rsidRPr="001F25C0">
        <w:rPr>
          <w:rFonts w:ascii="Times New Roman" w:hAnsi="Times New Roman" w:cs="Times New Roman"/>
          <w:sz w:val="20"/>
          <w:szCs w:val="20"/>
          <w:vertAlign w:val="superscript"/>
        </w:rPr>
        <w:t>b</w:t>
      </w:r>
      <w:proofErr w:type="gramEnd"/>
      <w:r w:rsidRPr="001F25C0">
        <w:rPr>
          <w:rFonts w:ascii="Times New Roman" w:hAnsi="Times New Roman" w:cs="Times New Roman"/>
          <w:sz w:val="20"/>
          <w:szCs w:val="20"/>
          <w:vertAlign w:val="superscript"/>
        </w:rPr>
        <w:t xml:space="preserve"> </w:t>
      </w:r>
      <w:r w:rsidRPr="001F25C0">
        <w:rPr>
          <w:rFonts w:ascii="Times New Roman" w:hAnsi="Times New Roman" w:cs="Times New Roman"/>
          <w:sz w:val="20"/>
          <w:szCs w:val="20"/>
        </w:rPr>
        <w:t>Current address: Department of Life Sciences, Silwood Park, Imperial College London</w:t>
      </w:r>
      <w:r w:rsidRPr="00C2085D">
        <w:rPr>
          <w:rFonts w:ascii="Times New Roman" w:hAnsi="Times New Roman" w:cs="Times New Roman"/>
          <w:sz w:val="20"/>
          <w:szCs w:val="20"/>
        </w:rPr>
        <w:t>, Ascot, Berkshire, SW7 2AZ, UK</w:t>
      </w:r>
    </w:p>
    <w:p w14:paraId="1996DC26" w14:textId="185A71EB" w:rsidR="00C2085D" w:rsidRPr="001F25C0" w:rsidRDefault="00C2085D" w:rsidP="001F25C0">
      <w:pPr>
        <w:spacing w:after="0" w:line="480" w:lineRule="auto"/>
        <w:jc w:val="both"/>
        <w:rPr>
          <w:rFonts w:ascii="Times New Roman" w:hAnsi="Times New Roman" w:cs="Times New Roman"/>
          <w:sz w:val="20"/>
          <w:szCs w:val="20"/>
        </w:rPr>
      </w:pPr>
      <w:proofErr w:type="gramStart"/>
      <w:r w:rsidRPr="001F25C0">
        <w:rPr>
          <w:rFonts w:ascii="Times New Roman" w:hAnsi="Times New Roman" w:cs="Times New Roman"/>
          <w:sz w:val="20"/>
          <w:szCs w:val="20"/>
          <w:vertAlign w:val="superscript"/>
        </w:rPr>
        <w:t>c</w:t>
      </w:r>
      <w:proofErr w:type="gramEnd"/>
      <w:r w:rsidRPr="001F25C0">
        <w:rPr>
          <w:rFonts w:ascii="Times New Roman" w:hAnsi="Times New Roman" w:cs="Times New Roman"/>
          <w:sz w:val="20"/>
          <w:szCs w:val="20"/>
        </w:rPr>
        <w:t xml:space="preserve"> Current address: School of Environmental Sciences, University of Guelph, G</w:t>
      </w:r>
      <w:r w:rsidRPr="00C2085D">
        <w:rPr>
          <w:rFonts w:ascii="Times New Roman" w:hAnsi="Times New Roman" w:cs="Times New Roman"/>
          <w:sz w:val="20"/>
          <w:szCs w:val="20"/>
        </w:rPr>
        <w:t>uelph, Ontario, N1G 2W1, Canada</w:t>
      </w:r>
    </w:p>
    <w:p w14:paraId="4B886A62" w14:textId="7EB3E679" w:rsidR="00C2085D" w:rsidRPr="001F25C0" w:rsidRDefault="00C2085D" w:rsidP="001F25C0">
      <w:pPr>
        <w:spacing w:after="0" w:line="480" w:lineRule="auto"/>
        <w:jc w:val="both"/>
        <w:rPr>
          <w:rFonts w:ascii="Times New Roman" w:hAnsi="Times New Roman" w:cs="Times New Roman"/>
          <w:sz w:val="20"/>
          <w:szCs w:val="20"/>
        </w:rPr>
      </w:pPr>
      <w:r w:rsidRPr="001F25C0">
        <w:rPr>
          <w:rFonts w:ascii="Times New Roman" w:hAnsi="Times New Roman" w:cs="Times New Roman"/>
          <w:sz w:val="20"/>
          <w:szCs w:val="20"/>
        </w:rPr>
        <w:t xml:space="preserve">* </w:t>
      </w:r>
      <w:proofErr w:type="gramStart"/>
      <w:r w:rsidRPr="001F25C0">
        <w:rPr>
          <w:rFonts w:ascii="Times New Roman" w:hAnsi="Times New Roman" w:cs="Times New Roman"/>
          <w:sz w:val="20"/>
          <w:szCs w:val="20"/>
        </w:rPr>
        <w:t>email</w:t>
      </w:r>
      <w:proofErr w:type="gramEnd"/>
      <w:r w:rsidRPr="001F25C0">
        <w:rPr>
          <w:rFonts w:ascii="Times New Roman" w:hAnsi="Times New Roman" w:cs="Times New Roman"/>
          <w:sz w:val="20"/>
          <w:szCs w:val="20"/>
        </w:rPr>
        <w:t>: r.gill@imperial.ac.uk &amp; nraine@uoguelph.ca</w:t>
      </w:r>
      <w:bookmarkStart w:id="0" w:name="_GoBack"/>
      <w:bookmarkEnd w:id="0"/>
    </w:p>
    <w:p w14:paraId="58EE77D9" w14:textId="77777777" w:rsidR="00BC3BA4" w:rsidRPr="00790CDE" w:rsidRDefault="00BC3BA4" w:rsidP="00BE6C86">
      <w:pPr>
        <w:spacing w:after="0"/>
        <w:jc w:val="center"/>
        <w:rPr>
          <w:rFonts w:ascii="Times New Roman" w:hAnsi="Times New Roman" w:cs="Times New Roman"/>
          <w:b/>
          <w:sz w:val="24"/>
          <w:szCs w:val="24"/>
        </w:rPr>
      </w:pPr>
    </w:p>
    <w:p w14:paraId="4F7899AC" w14:textId="77777777" w:rsidR="00BE6C86" w:rsidRPr="00790CDE" w:rsidRDefault="00BE6C86" w:rsidP="006E0FD8">
      <w:pPr>
        <w:spacing w:after="0" w:line="480" w:lineRule="auto"/>
        <w:jc w:val="both"/>
        <w:rPr>
          <w:rFonts w:ascii="Times New Roman" w:hAnsi="Times New Roman" w:cs="Times New Roman"/>
          <w:b/>
          <w:sz w:val="24"/>
          <w:szCs w:val="24"/>
        </w:rPr>
      </w:pPr>
      <w:r w:rsidRPr="00790CDE">
        <w:rPr>
          <w:rFonts w:ascii="Times New Roman" w:hAnsi="Times New Roman" w:cs="Times New Roman"/>
          <w:b/>
          <w:sz w:val="24"/>
          <w:szCs w:val="24"/>
        </w:rPr>
        <w:t>Supp</w:t>
      </w:r>
      <w:r w:rsidR="000D4823" w:rsidRPr="00790CDE">
        <w:rPr>
          <w:rFonts w:ascii="Times New Roman" w:hAnsi="Times New Roman" w:cs="Times New Roman"/>
          <w:b/>
          <w:sz w:val="24"/>
          <w:szCs w:val="24"/>
        </w:rPr>
        <w:t>orting</w:t>
      </w:r>
      <w:r w:rsidRPr="00790CDE">
        <w:rPr>
          <w:rFonts w:ascii="Times New Roman" w:hAnsi="Times New Roman" w:cs="Times New Roman"/>
          <w:b/>
          <w:sz w:val="24"/>
          <w:szCs w:val="24"/>
        </w:rPr>
        <w:t xml:space="preserve"> Methods</w:t>
      </w:r>
    </w:p>
    <w:p w14:paraId="60AC2D28" w14:textId="77777777" w:rsidR="00A308F8" w:rsidRPr="00790CDE" w:rsidRDefault="00A308F8" w:rsidP="006E0FD8">
      <w:pPr>
        <w:autoSpaceDE w:val="0"/>
        <w:autoSpaceDN w:val="0"/>
        <w:adjustRightInd w:val="0"/>
        <w:spacing w:after="0" w:line="480" w:lineRule="auto"/>
        <w:jc w:val="both"/>
        <w:rPr>
          <w:rFonts w:ascii="Times New Roman" w:hAnsi="Times New Roman" w:cs="Times New Roman"/>
          <w:b/>
          <w:i/>
          <w:sz w:val="24"/>
          <w:szCs w:val="24"/>
        </w:rPr>
      </w:pPr>
      <w:r w:rsidRPr="00790CDE">
        <w:rPr>
          <w:rFonts w:ascii="Times New Roman" w:hAnsi="Times New Roman" w:cs="Times New Roman"/>
          <w:b/>
          <w:i/>
          <w:sz w:val="24"/>
          <w:szCs w:val="24"/>
        </w:rPr>
        <w:t>Experimental setup</w:t>
      </w:r>
    </w:p>
    <w:p w14:paraId="484D30EC" w14:textId="2C664A4C" w:rsidR="007C046E" w:rsidRPr="00790CDE" w:rsidRDefault="00922E30" w:rsidP="000E560F">
      <w:pPr>
        <w:pStyle w:val="Default"/>
        <w:spacing w:line="480" w:lineRule="auto"/>
        <w:ind w:firstLine="720"/>
        <w:jc w:val="both"/>
        <w:rPr>
          <w:rFonts w:ascii="Times New Roman" w:hAnsi="Times New Roman" w:cs="Times New Roman"/>
        </w:rPr>
      </w:pPr>
      <w:r w:rsidRPr="00790CDE">
        <w:rPr>
          <w:rFonts w:ascii="Times New Roman" w:hAnsi="Times New Roman" w:cs="Times New Roman"/>
        </w:rPr>
        <w:t>A</w:t>
      </w:r>
      <w:r w:rsidR="007C046E" w:rsidRPr="00790CDE">
        <w:rPr>
          <w:rFonts w:ascii="Times New Roman" w:hAnsi="Times New Roman" w:cs="Times New Roman"/>
        </w:rPr>
        <w:t xml:space="preserve"> detailed description of the colony setup </w:t>
      </w:r>
      <w:r w:rsidR="000E560F" w:rsidRPr="00790CDE">
        <w:rPr>
          <w:rFonts w:ascii="Times New Roman" w:hAnsi="Times New Roman" w:cs="Times New Roman"/>
        </w:rPr>
        <w:t>can be found in</w:t>
      </w:r>
      <w:r w:rsidRPr="00790CDE">
        <w:rPr>
          <w:rFonts w:ascii="Times New Roman" w:hAnsi="Times New Roman" w:cs="Times New Roman"/>
        </w:rPr>
        <w:t xml:space="preserve"> </w:t>
      </w:r>
      <w:r w:rsidR="000E560F" w:rsidRPr="00790CDE">
        <w:rPr>
          <w:rFonts w:ascii="Times New Roman" w:hAnsi="Times New Roman" w:cs="Times New Roman"/>
        </w:rPr>
        <w:t xml:space="preserve">Gill et al. </w:t>
      </w:r>
      <w:r w:rsidR="00245677" w:rsidRPr="00790CDE">
        <w:rPr>
          <w:rFonts w:ascii="Times New Roman" w:hAnsi="Times New Roman" w:cs="Times New Roman"/>
        </w:rPr>
        <w:fldChar w:fldCharType="begin"/>
      </w:r>
      <w:r w:rsidR="00530911" w:rsidRPr="00790CDE">
        <w:rPr>
          <w:rFonts w:ascii="Times New Roman" w:hAnsi="Times New Roman" w:cs="Times New Roman"/>
        </w:rPr>
        <w:instrText xml:space="preserve"> ADDIN EN.CITE &lt;EndNote&gt;&lt;Cite ExcludeAuth="1"&gt;&lt;Year&gt;2012&lt;/Year&gt;&lt;RecNum&gt;636&lt;/RecNum&gt;&lt;DisplayText&gt;(2012)&lt;/DisplayText&gt;&lt;record&gt;&lt;rec-number&gt;636&lt;/rec-number&gt;&lt;foreign-keys&gt;&lt;key app="EN" db-id="2zzear0xopesdwe99x6pxta9r2xa520spptz"&gt;636&lt;/key&gt;&lt;/foreign-keys&gt;&lt;ref-type name="Journal Article"&gt;17&lt;/ref-type&gt;&lt;contributors&gt;&lt;authors&gt;&lt;author&gt;Gill, R. J.&lt;/author&gt;&lt;author&gt;Ramos-Rodriguez, O.&lt;/author&gt;&lt;author&gt;Raine, N. E.&lt;/author&gt;&lt;/authors&gt;&lt;/contributors&gt;&lt;titles&gt;&lt;title&gt;Combined pesticide exposure severely affects individual- and colony-level traits in bees&lt;/title&gt;&lt;secondary-title&gt;Nature&lt;/secondary-title&gt;&lt;/titles&gt;&lt;periodical&gt;&lt;full-title&gt;Nature&lt;/full-title&gt;&lt;/periodical&gt;&lt;pages&gt;105-108&lt;/pages&gt;&lt;volume&gt;491&lt;/volume&gt;&lt;number&gt;7422&lt;/number&gt;&lt;dates&gt;&lt;year&gt;2012&lt;/year&gt;&lt;pub-dates&gt;&lt;date&gt;Nov&lt;/date&gt;&lt;/pub-dates&gt;&lt;/dates&gt;&lt;isbn&gt;0028-0836&lt;/isbn&gt;&lt;accession-num&gt;WOS:000310434500039&lt;/accession-num&gt;&lt;urls&gt;&lt;related-urls&gt;&lt;url&gt;&amp;lt;Go to ISI&amp;gt;://WOS:000310434500039&lt;/url&gt;&lt;/related-urls&gt;&lt;/urls&gt;&lt;electronic-resource-num&gt;10.1038/nature11585&lt;/electronic-resource-num&gt;&lt;/record&gt;&lt;/Cite&gt;&lt;/EndNote&gt;</w:instrText>
      </w:r>
      <w:r w:rsidR="00245677" w:rsidRPr="00790CDE">
        <w:rPr>
          <w:rFonts w:ascii="Times New Roman" w:hAnsi="Times New Roman" w:cs="Times New Roman"/>
        </w:rPr>
        <w:fldChar w:fldCharType="separate"/>
      </w:r>
      <w:r w:rsidR="00530911" w:rsidRPr="00790CDE">
        <w:rPr>
          <w:rFonts w:ascii="Times New Roman" w:hAnsi="Times New Roman" w:cs="Times New Roman"/>
          <w:noProof/>
        </w:rPr>
        <w:t>(</w:t>
      </w:r>
      <w:hyperlink w:anchor="_ENREF_4" w:tooltip="Gill, 2012 #636" w:history="1">
        <w:r w:rsidR="00213A51" w:rsidRPr="00790CDE">
          <w:rPr>
            <w:rFonts w:ascii="Times New Roman" w:hAnsi="Times New Roman" w:cs="Times New Roman"/>
            <w:noProof/>
          </w:rPr>
          <w:t>2012</w:t>
        </w:r>
      </w:hyperlink>
      <w:r w:rsidR="00530911" w:rsidRPr="00790CDE">
        <w:rPr>
          <w:rFonts w:ascii="Times New Roman" w:hAnsi="Times New Roman" w:cs="Times New Roman"/>
          <w:noProof/>
        </w:rPr>
        <w:t>)</w:t>
      </w:r>
      <w:r w:rsidR="00245677" w:rsidRPr="00790CDE">
        <w:rPr>
          <w:rFonts w:ascii="Times New Roman" w:hAnsi="Times New Roman" w:cs="Times New Roman"/>
        </w:rPr>
        <w:fldChar w:fldCharType="end"/>
      </w:r>
      <w:r w:rsidR="007C046E" w:rsidRPr="00790CDE">
        <w:rPr>
          <w:rFonts w:ascii="Times New Roman" w:hAnsi="Times New Roman" w:cs="Times New Roman"/>
        </w:rPr>
        <w:t xml:space="preserve">. This study </w:t>
      </w:r>
      <w:r w:rsidRPr="00790CDE">
        <w:rPr>
          <w:rFonts w:ascii="Times New Roman" w:hAnsi="Times New Roman" w:cs="Times New Roman"/>
        </w:rPr>
        <w:t>involved two replicate experiments;</w:t>
      </w:r>
      <w:r w:rsidR="00A308F8" w:rsidRPr="00790CDE">
        <w:rPr>
          <w:rFonts w:ascii="Times New Roman" w:hAnsi="Times New Roman" w:cs="Times New Roman"/>
        </w:rPr>
        <w:t xml:space="preserve"> 20 colonies arrived on 30</w:t>
      </w:r>
      <w:r w:rsidR="00A308F8" w:rsidRPr="00790CDE">
        <w:rPr>
          <w:rFonts w:ascii="Times New Roman" w:hAnsi="Times New Roman" w:cs="Times New Roman"/>
          <w:vertAlign w:val="superscript"/>
        </w:rPr>
        <w:t>th</w:t>
      </w:r>
      <w:r w:rsidR="00A308F8" w:rsidRPr="00790CDE">
        <w:rPr>
          <w:rFonts w:ascii="Times New Roman" w:hAnsi="Times New Roman" w:cs="Times New Roman"/>
        </w:rPr>
        <w:t xml:space="preserve"> June (WB01-20) and 20 more on 1</w:t>
      </w:r>
      <w:r w:rsidR="00A308F8" w:rsidRPr="00790CDE">
        <w:rPr>
          <w:rFonts w:ascii="Times New Roman" w:hAnsi="Times New Roman" w:cs="Times New Roman"/>
          <w:vertAlign w:val="superscript"/>
        </w:rPr>
        <w:t>st</w:t>
      </w:r>
      <w:r w:rsidR="00A308F8" w:rsidRPr="00790CDE">
        <w:rPr>
          <w:rFonts w:ascii="Times New Roman" w:hAnsi="Times New Roman" w:cs="Times New Roman"/>
        </w:rPr>
        <w:t xml:space="preserve"> September 2011 (WB21-40</w:t>
      </w:r>
      <w:r w:rsidR="00FA7180" w:rsidRPr="00790CDE">
        <w:rPr>
          <w:rFonts w:ascii="Times New Roman" w:hAnsi="Times New Roman" w:cs="Times New Roman"/>
        </w:rPr>
        <w:t xml:space="preserve">: </w:t>
      </w:r>
      <w:r w:rsidRPr="00790CDE">
        <w:rPr>
          <w:rFonts w:ascii="Times New Roman" w:hAnsi="Times New Roman" w:cs="Times New Roman"/>
        </w:rPr>
        <w:t xml:space="preserve">supplied by Syngenta </w:t>
      </w:r>
      <w:proofErr w:type="spellStart"/>
      <w:r w:rsidRPr="00790CDE">
        <w:rPr>
          <w:rFonts w:ascii="Times New Roman" w:hAnsi="Times New Roman" w:cs="Times New Roman"/>
        </w:rPr>
        <w:t>Bioline</w:t>
      </w:r>
      <w:proofErr w:type="spellEnd"/>
      <w:r w:rsidRPr="00790CDE">
        <w:rPr>
          <w:rFonts w:ascii="Times New Roman" w:hAnsi="Times New Roman" w:cs="Times New Roman"/>
        </w:rPr>
        <w:t xml:space="preserve"> Bees, </w:t>
      </w:r>
      <w:proofErr w:type="spellStart"/>
      <w:r w:rsidRPr="00790CDE">
        <w:rPr>
          <w:rFonts w:ascii="Times New Roman" w:hAnsi="Times New Roman" w:cs="Times New Roman"/>
        </w:rPr>
        <w:t>Weert</w:t>
      </w:r>
      <w:proofErr w:type="spellEnd"/>
      <w:r w:rsidRPr="00790CDE">
        <w:rPr>
          <w:rFonts w:ascii="Times New Roman" w:hAnsi="Times New Roman" w:cs="Times New Roman"/>
        </w:rPr>
        <w:t xml:space="preserve">, </w:t>
      </w:r>
      <w:proofErr w:type="gramStart"/>
      <w:r w:rsidR="00174F0D" w:rsidRPr="00790CDE">
        <w:rPr>
          <w:rFonts w:ascii="Times New Roman" w:hAnsi="Times New Roman" w:cs="Times New Roman"/>
        </w:rPr>
        <w:t>t</w:t>
      </w:r>
      <w:r w:rsidR="00FA7180" w:rsidRPr="00790CDE">
        <w:rPr>
          <w:rFonts w:ascii="Times New Roman" w:hAnsi="Times New Roman" w:cs="Times New Roman"/>
        </w:rPr>
        <w:t>he</w:t>
      </w:r>
      <w:proofErr w:type="gramEnd"/>
      <w:r w:rsidR="00FA7180" w:rsidRPr="00790CDE">
        <w:rPr>
          <w:rFonts w:ascii="Times New Roman" w:hAnsi="Times New Roman" w:cs="Times New Roman"/>
        </w:rPr>
        <w:t xml:space="preserve"> Netherlands</w:t>
      </w:r>
      <w:r w:rsidRPr="00790CDE">
        <w:rPr>
          <w:rFonts w:ascii="Times New Roman" w:hAnsi="Times New Roman" w:cs="Times New Roman"/>
        </w:rPr>
        <w:t>)</w:t>
      </w:r>
      <w:r w:rsidR="00A308F8" w:rsidRPr="00790CDE">
        <w:rPr>
          <w:rFonts w:ascii="Times New Roman" w:hAnsi="Times New Roman" w:cs="Times New Roman"/>
        </w:rPr>
        <w:t xml:space="preserve">. </w:t>
      </w:r>
      <w:r w:rsidR="00BE6C86" w:rsidRPr="00790CDE">
        <w:rPr>
          <w:rFonts w:ascii="Times New Roman" w:hAnsi="Times New Roman" w:cs="Times New Roman"/>
        </w:rPr>
        <w:t xml:space="preserve">The split block design </w:t>
      </w:r>
      <w:r w:rsidR="007C046E" w:rsidRPr="00790CDE">
        <w:rPr>
          <w:rFonts w:ascii="Times New Roman" w:hAnsi="Times New Roman" w:cs="Times New Roman"/>
        </w:rPr>
        <w:t xml:space="preserve">we employed </w:t>
      </w:r>
      <w:r w:rsidR="00BE6C86" w:rsidRPr="00790CDE">
        <w:rPr>
          <w:rFonts w:ascii="Times New Roman" w:hAnsi="Times New Roman" w:cs="Times New Roman"/>
        </w:rPr>
        <w:t xml:space="preserve">accounted for any </w:t>
      </w:r>
      <w:r w:rsidR="00A308F8" w:rsidRPr="00790CDE">
        <w:rPr>
          <w:rFonts w:ascii="Times New Roman" w:hAnsi="Times New Roman" w:cs="Times New Roman"/>
        </w:rPr>
        <w:t>potential seasonal variation between replicates</w:t>
      </w:r>
      <w:r w:rsidR="00BE6C86" w:rsidRPr="00790CDE">
        <w:rPr>
          <w:rFonts w:ascii="Times New Roman" w:hAnsi="Times New Roman" w:cs="Times New Roman"/>
        </w:rPr>
        <w:t>.</w:t>
      </w:r>
      <w:r w:rsidR="007C046E" w:rsidRPr="00790CDE">
        <w:rPr>
          <w:rFonts w:ascii="Times New Roman" w:hAnsi="Times New Roman" w:cs="Times New Roman"/>
        </w:rPr>
        <w:t xml:space="preserve"> </w:t>
      </w:r>
      <w:r w:rsidR="00B772D1" w:rsidRPr="00790CDE">
        <w:rPr>
          <w:rFonts w:ascii="Times New Roman" w:hAnsi="Times New Roman" w:cs="Times New Roman"/>
        </w:rPr>
        <w:t>The day after arrival, colonies were provided with 11ml of untreated 50% sucrose/distilled water solution (volume/volume) in a vertical gravity feeder in the food chamber and 2g of pollen (</w:t>
      </w:r>
      <w:proofErr w:type="spellStart"/>
      <w:r w:rsidR="00B772D1" w:rsidRPr="00790CDE">
        <w:rPr>
          <w:rFonts w:ascii="Times New Roman" w:hAnsi="Times New Roman" w:cs="Times New Roman"/>
        </w:rPr>
        <w:t>Koppert</w:t>
      </w:r>
      <w:proofErr w:type="spellEnd"/>
      <w:r w:rsidR="00B772D1" w:rsidRPr="00790CDE">
        <w:rPr>
          <w:rFonts w:ascii="Times New Roman" w:hAnsi="Times New Roman" w:cs="Times New Roman"/>
        </w:rPr>
        <w:t xml:space="preserve"> Biological </w:t>
      </w:r>
      <w:r w:rsidR="00D307B1" w:rsidRPr="00790CDE">
        <w:rPr>
          <w:rFonts w:ascii="Times New Roman" w:hAnsi="Times New Roman" w:cs="Times New Roman"/>
        </w:rPr>
        <w:t>S</w:t>
      </w:r>
      <w:r w:rsidR="00B772D1" w:rsidRPr="00790CDE">
        <w:rPr>
          <w:rFonts w:ascii="Times New Roman" w:hAnsi="Times New Roman" w:cs="Times New Roman"/>
        </w:rPr>
        <w:t>ystems) placed in the brood chamber.</w:t>
      </w:r>
    </w:p>
    <w:p w14:paraId="545A9BF5" w14:textId="0A7D06B8" w:rsidR="007C5CAD" w:rsidRPr="00790CDE" w:rsidRDefault="00B879F6" w:rsidP="000E560F">
      <w:pPr>
        <w:autoSpaceDE w:val="0"/>
        <w:autoSpaceDN w:val="0"/>
        <w:adjustRightInd w:val="0"/>
        <w:spacing w:after="0" w:line="480" w:lineRule="auto"/>
        <w:ind w:firstLine="720"/>
        <w:jc w:val="both"/>
        <w:rPr>
          <w:rFonts w:ascii="Times New Roman" w:hAnsi="Times New Roman" w:cs="Times New Roman"/>
          <w:color w:val="000000"/>
          <w:sz w:val="24"/>
          <w:szCs w:val="24"/>
        </w:rPr>
      </w:pPr>
      <w:r w:rsidRPr="00790CDE">
        <w:rPr>
          <w:rFonts w:ascii="Times New Roman" w:hAnsi="Times New Roman" w:cs="Times New Roman"/>
          <w:sz w:val="24"/>
          <w:szCs w:val="24"/>
        </w:rPr>
        <w:t xml:space="preserve">Treatment applications were staggered by one day between blocks: treatment started </w:t>
      </w:r>
      <w:r w:rsidR="007C046E" w:rsidRPr="00790CDE">
        <w:rPr>
          <w:rFonts w:ascii="Times New Roman" w:hAnsi="Times New Roman" w:cs="Times New Roman"/>
          <w:sz w:val="24"/>
          <w:szCs w:val="24"/>
        </w:rPr>
        <w:t>a day earlier in</w:t>
      </w:r>
      <w:r w:rsidRPr="00790CDE">
        <w:rPr>
          <w:rFonts w:ascii="Times New Roman" w:hAnsi="Times New Roman" w:cs="Times New Roman"/>
          <w:sz w:val="24"/>
          <w:szCs w:val="24"/>
        </w:rPr>
        <w:t xml:space="preserve"> blocks 1-3</w:t>
      </w:r>
      <w:r w:rsidR="007C046E" w:rsidRPr="00790CDE">
        <w:rPr>
          <w:rFonts w:ascii="Times New Roman" w:hAnsi="Times New Roman" w:cs="Times New Roman"/>
          <w:sz w:val="24"/>
          <w:szCs w:val="24"/>
        </w:rPr>
        <w:t xml:space="preserve"> than</w:t>
      </w:r>
      <w:r w:rsidRPr="00790CDE">
        <w:rPr>
          <w:rFonts w:ascii="Times New Roman" w:hAnsi="Times New Roman" w:cs="Times New Roman"/>
          <w:sz w:val="24"/>
          <w:szCs w:val="24"/>
        </w:rPr>
        <w:t xml:space="preserve"> for blocks 4-5. </w:t>
      </w:r>
      <w:r w:rsidR="007C046E" w:rsidRPr="00790CDE">
        <w:rPr>
          <w:rFonts w:ascii="Times New Roman" w:hAnsi="Times New Roman" w:cs="Times New Roman"/>
          <w:sz w:val="24"/>
          <w:szCs w:val="24"/>
        </w:rPr>
        <w:t>The reason for staggering of a</w:t>
      </w:r>
      <w:r w:rsidRPr="00790CDE">
        <w:rPr>
          <w:rFonts w:ascii="Times New Roman" w:hAnsi="Times New Roman" w:cs="Times New Roman"/>
          <w:sz w:val="24"/>
          <w:szCs w:val="24"/>
        </w:rPr>
        <w:t xml:space="preserve">pplications </w:t>
      </w:r>
      <w:r w:rsidR="007C046E" w:rsidRPr="00790CDE">
        <w:rPr>
          <w:rFonts w:ascii="Times New Roman" w:hAnsi="Times New Roman" w:cs="Times New Roman"/>
          <w:sz w:val="24"/>
          <w:szCs w:val="24"/>
        </w:rPr>
        <w:t>was because</w:t>
      </w:r>
      <w:r w:rsidRPr="00790CDE">
        <w:rPr>
          <w:rFonts w:ascii="Times New Roman" w:hAnsi="Times New Roman" w:cs="Times New Roman"/>
          <w:sz w:val="24"/>
          <w:szCs w:val="24"/>
        </w:rPr>
        <w:t xml:space="preserve">: 1) </w:t>
      </w:r>
      <w:r w:rsidR="007C046E" w:rsidRPr="00790CDE">
        <w:rPr>
          <w:rFonts w:ascii="Times New Roman" w:hAnsi="Times New Roman" w:cs="Times New Roman"/>
          <w:sz w:val="24"/>
          <w:szCs w:val="24"/>
        </w:rPr>
        <w:t>close monitoring</w:t>
      </w:r>
      <w:r w:rsidRPr="00790CDE">
        <w:rPr>
          <w:rFonts w:ascii="Times New Roman" w:hAnsi="Times New Roman" w:cs="Times New Roman"/>
          <w:sz w:val="24"/>
          <w:szCs w:val="24"/>
        </w:rPr>
        <w:t xml:space="preserve"> of 20 colonies in the same day was practically problematic; 2) the number of RFID readers available limited the number of colonies we could record at any one time</w:t>
      </w:r>
      <w:r w:rsidR="00B772D1" w:rsidRPr="00790CDE">
        <w:rPr>
          <w:rFonts w:ascii="Times New Roman" w:hAnsi="Times New Roman" w:cs="Times New Roman"/>
          <w:sz w:val="24"/>
          <w:szCs w:val="24"/>
        </w:rPr>
        <w:t xml:space="preserve">; 3) this </w:t>
      </w:r>
      <w:r w:rsidRPr="00790CDE">
        <w:rPr>
          <w:rFonts w:ascii="Times New Roman" w:hAnsi="Times New Roman" w:cs="Times New Roman"/>
          <w:sz w:val="24"/>
          <w:szCs w:val="24"/>
        </w:rPr>
        <w:t xml:space="preserve">ensured that observations and measurements were always taken the same </w:t>
      </w:r>
      <w:r w:rsidRPr="00790CDE">
        <w:rPr>
          <w:rFonts w:ascii="Times New Roman" w:hAnsi="Times New Roman" w:cs="Times New Roman"/>
          <w:sz w:val="24"/>
          <w:szCs w:val="24"/>
        </w:rPr>
        <w:lastRenderedPageBreak/>
        <w:t xml:space="preserve">period of time after treatment application for all colonies. </w:t>
      </w:r>
      <w:r w:rsidR="00B772D1" w:rsidRPr="00790CDE">
        <w:rPr>
          <w:rFonts w:ascii="Times New Roman" w:hAnsi="Times New Roman" w:cs="Times New Roman"/>
          <w:sz w:val="24"/>
          <w:szCs w:val="24"/>
        </w:rPr>
        <w:t>Twenty-four</w:t>
      </w:r>
      <w:r w:rsidR="00B772D1" w:rsidRPr="00790CDE">
        <w:rPr>
          <w:rFonts w:ascii="Times New Roman" w:hAnsi="Times New Roman" w:cs="Times New Roman"/>
          <w:color w:val="000000"/>
          <w:sz w:val="24"/>
          <w:szCs w:val="24"/>
        </w:rPr>
        <w:t xml:space="preserve"> RFID readers connected to three hosts </w:t>
      </w:r>
      <w:r w:rsidR="00D307B1" w:rsidRPr="00790CDE">
        <w:rPr>
          <w:rFonts w:ascii="Times New Roman" w:hAnsi="Times New Roman" w:cs="Times New Roman"/>
          <w:color w:val="000000"/>
          <w:sz w:val="24"/>
          <w:szCs w:val="24"/>
        </w:rPr>
        <w:t xml:space="preserve">(data loggers) </w:t>
      </w:r>
      <w:r w:rsidR="00B772D1" w:rsidRPr="00790CDE">
        <w:rPr>
          <w:rFonts w:ascii="Times New Roman" w:hAnsi="Times New Roman" w:cs="Times New Roman"/>
          <w:color w:val="000000"/>
          <w:sz w:val="24"/>
          <w:szCs w:val="24"/>
        </w:rPr>
        <w:t>monitored the foraging activity of 12 colonies</w:t>
      </w:r>
      <w:r w:rsidR="00D307B1" w:rsidRPr="00790CDE">
        <w:rPr>
          <w:rFonts w:ascii="Times New Roman" w:hAnsi="Times New Roman" w:cs="Times New Roman"/>
          <w:color w:val="000000"/>
          <w:sz w:val="24"/>
          <w:szCs w:val="24"/>
        </w:rPr>
        <w:t xml:space="preserve"> from</w:t>
      </w:r>
      <w:r w:rsidR="00B772D1" w:rsidRPr="00790CDE">
        <w:rPr>
          <w:rFonts w:ascii="Times New Roman" w:hAnsi="Times New Roman" w:cs="Times New Roman"/>
          <w:color w:val="000000"/>
          <w:sz w:val="24"/>
          <w:szCs w:val="24"/>
        </w:rPr>
        <w:t xml:space="preserve"> three blocks at any one time (i.e.</w:t>
      </w:r>
      <w:r w:rsidR="00D307B1" w:rsidRPr="00790CDE">
        <w:rPr>
          <w:rFonts w:ascii="Times New Roman" w:hAnsi="Times New Roman" w:cs="Times New Roman"/>
          <w:color w:val="000000"/>
          <w:sz w:val="24"/>
          <w:szCs w:val="24"/>
        </w:rPr>
        <w:t>,</w:t>
      </w:r>
      <w:r w:rsidR="00B772D1" w:rsidRPr="00790CDE">
        <w:rPr>
          <w:rFonts w:ascii="Times New Roman" w:hAnsi="Times New Roman" w:cs="Times New Roman"/>
          <w:color w:val="000000"/>
          <w:sz w:val="24"/>
          <w:szCs w:val="24"/>
        </w:rPr>
        <w:t xml:space="preserve"> eight readers and one host per block). Therefore, reader attachment to colonies was staggered in accordance with the offset of treatment application date between blocks, whereby RFID readers were attached immediately after treatment renewal in each colony. RFID readers remained in place for 24 hours (or 48 hours over a Sunday, when the second 24 hour period was excluded from analyses), after which each pair of readers were attached to a colony from the same treatment group in another. Each pair of readers was always moved between the same two colonies (i.e. readers attached to a </w:t>
      </w:r>
      <w:r w:rsidR="00BB080F" w:rsidRPr="00790CDE">
        <w:rPr>
          <w:rFonts w:ascii="Times New Roman" w:hAnsi="Times New Roman" w:cs="Times New Roman"/>
          <w:iCs/>
          <w:color w:val="000000"/>
          <w:sz w:val="24"/>
          <w:szCs w:val="24"/>
        </w:rPr>
        <w:t>c</w:t>
      </w:r>
      <w:r w:rsidR="00B772D1" w:rsidRPr="00790CDE">
        <w:rPr>
          <w:rFonts w:ascii="Times New Roman" w:hAnsi="Times New Roman" w:cs="Times New Roman"/>
          <w:iCs/>
          <w:color w:val="000000"/>
          <w:sz w:val="24"/>
          <w:szCs w:val="24"/>
        </w:rPr>
        <w:t xml:space="preserve">ontrol </w:t>
      </w:r>
      <w:r w:rsidR="00B772D1" w:rsidRPr="00790CDE">
        <w:rPr>
          <w:rFonts w:ascii="Times New Roman" w:hAnsi="Times New Roman" w:cs="Times New Roman"/>
          <w:color w:val="000000"/>
          <w:sz w:val="24"/>
          <w:szCs w:val="24"/>
        </w:rPr>
        <w:t xml:space="preserve">colony in block 1 would be moved to the </w:t>
      </w:r>
      <w:r w:rsidR="00707DB9" w:rsidRPr="00790CDE">
        <w:rPr>
          <w:rFonts w:ascii="Times New Roman" w:hAnsi="Times New Roman" w:cs="Times New Roman"/>
          <w:iCs/>
          <w:color w:val="000000"/>
          <w:sz w:val="24"/>
          <w:szCs w:val="24"/>
        </w:rPr>
        <w:t>c</w:t>
      </w:r>
      <w:r w:rsidR="00B772D1" w:rsidRPr="00790CDE">
        <w:rPr>
          <w:rFonts w:ascii="Times New Roman" w:hAnsi="Times New Roman" w:cs="Times New Roman"/>
          <w:iCs/>
          <w:color w:val="000000"/>
          <w:sz w:val="24"/>
          <w:szCs w:val="24"/>
        </w:rPr>
        <w:t xml:space="preserve">ontrol </w:t>
      </w:r>
      <w:r w:rsidR="00B772D1" w:rsidRPr="00790CDE">
        <w:rPr>
          <w:rFonts w:ascii="Times New Roman" w:hAnsi="Times New Roman" w:cs="Times New Roman"/>
          <w:color w:val="000000"/>
          <w:sz w:val="24"/>
          <w:szCs w:val="24"/>
        </w:rPr>
        <w:t xml:space="preserve">colony in block 4, and similarly between blocks 2 and 5). Each colony had its own transparent Perspex tubing to which readers could be easily connected, and </w:t>
      </w:r>
      <w:r w:rsidR="00B772D1" w:rsidRPr="00790CDE">
        <w:rPr>
          <w:rFonts w:ascii="Times New Roman" w:hAnsi="Times New Roman" w:cs="Times New Roman"/>
          <w:sz w:val="24"/>
          <w:szCs w:val="24"/>
        </w:rPr>
        <w:t>t</w:t>
      </w:r>
      <w:r w:rsidR="007C5CAD" w:rsidRPr="00790CDE">
        <w:rPr>
          <w:rFonts w:ascii="Times New Roman" w:hAnsi="Times New Roman" w:cs="Times New Roman"/>
          <w:sz w:val="24"/>
          <w:szCs w:val="24"/>
        </w:rPr>
        <w:t>he RFID readers were located 10cm (inner reader) and 26cm (outer reader) from the nest box.</w:t>
      </w:r>
      <w:r w:rsidR="002A6504" w:rsidRPr="00790CDE">
        <w:rPr>
          <w:rFonts w:ascii="Times New Roman" w:hAnsi="Times New Roman" w:cs="Times New Roman"/>
          <w:sz w:val="24"/>
          <w:szCs w:val="24"/>
        </w:rPr>
        <w:t xml:space="preserve"> Outside the window</w:t>
      </w:r>
      <w:r w:rsidR="006303DE" w:rsidRPr="00790CDE">
        <w:rPr>
          <w:rFonts w:ascii="Times New Roman" w:hAnsi="Times New Roman" w:cs="Times New Roman"/>
          <w:sz w:val="24"/>
          <w:szCs w:val="24"/>
        </w:rPr>
        <w:t xml:space="preserve"> (to which </w:t>
      </w:r>
      <w:r w:rsidR="002A6504" w:rsidRPr="00790CDE">
        <w:rPr>
          <w:rFonts w:ascii="Times New Roman" w:hAnsi="Times New Roman" w:cs="Times New Roman"/>
          <w:sz w:val="24"/>
          <w:szCs w:val="24"/>
        </w:rPr>
        <w:t xml:space="preserve">the outlet tube </w:t>
      </w:r>
      <w:r w:rsidR="006303DE" w:rsidRPr="00790CDE">
        <w:rPr>
          <w:rFonts w:ascii="Times New Roman" w:hAnsi="Times New Roman" w:cs="Times New Roman"/>
          <w:sz w:val="24"/>
          <w:szCs w:val="24"/>
        </w:rPr>
        <w:t>was connected)</w:t>
      </w:r>
      <w:r w:rsidR="002A6504" w:rsidRPr="00790CDE">
        <w:rPr>
          <w:rFonts w:ascii="Times New Roman" w:hAnsi="Times New Roman" w:cs="Times New Roman"/>
          <w:sz w:val="24"/>
          <w:szCs w:val="24"/>
        </w:rPr>
        <w:t xml:space="preserve"> was a landing platform (below the exit hole) and a unique coloured pattern (above the exit hole) to assist returning workers to orientate back to their nest</w:t>
      </w:r>
      <w:r w:rsidR="00D307B1" w:rsidRPr="00790CDE">
        <w:rPr>
          <w:rFonts w:ascii="Times New Roman" w:hAnsi="Times New Roman" w:cs="Times New Roman"/>
          <w:sz w:val="24"/>
          <w:szCs w:val="24"/>
        </w:rPr>
        <w:t>-</w:t>
      </w:r>
      <w:r w:rsidR="002A6504" w:rsidRPr="00790CDE">
        <w:rPr>
          <w:rFonts w:ascii="Times New Roman" w:hAnsi="Times New Roman" w:cs="Times New Roman"/>
          <w:sz w:val="24"/>
          <w:szCs w:val="24"/>
        </w:rPr>
        <w:t>box.</w:t>
      </w:r>
    </w:p>
    <w:p w14:paraId="331DF81F" w14:textId="77777777" w:rsidR="007C5CAD" w:rsidRPr="00790CDE" w:rsidRDefault="007C5CAD" w:rsidP="006E0FD8">
      <w:pPr>
        <w:pStyle w:val="Default"/>
        <w:spacing w:line="480" w:lineRule="auto"/>
        <w:jc w:val="both"/>
        <w:rPr>
          <w:rFonts w:ascii="Times New Roman" w:hAnsi="Times New Roman" w:cs="Times New Roman"/>
        </w:rPr>
      </w:pPr>
    </w:p>
    <w:p w14:paraId="1FC4893E" w14:textId="77777777" w:rsidR="00BE6C86" w:rsidRPr="00790CDE" w:rsidRDefault="00BE6C86" w:rsidP="006E0FD8">
      <w:pPr>
        <w:spacing w:after="0" w:line="480" w:lineRule="auto"/>
        <w:jc w:val="both"/>
        <w:rPr>
          <w:rFonts w:ascii="Times New Roman" w:hAnsi="Times New Roman" w:cs="Times New Roman"/>
          <w:b/>
          <w:sz w:val="24"/>
          <w:szCs w:val="24"/>
        </w:rPr>
      </w:pPr>
      <w:r w:rsidRPr="00790CDE">
        <w:rPr>
          <w:rFonts w:ascii="Times New Roman" w:hAnsi="Times New Roman" w:cs="Times New Roman"/>
          <w:b/>
          <w:sz w:val="24"/>
          <w:szCs w:val="24"/>
        </w:rPr>
        <w:t>Pesticide treatment</w:t>
      </w:r>
    </w:p>
    <w:p w14:paraId="51D1CA0B" w14:textId="77ECB17E" w:rsidR="00BE6C86" w:rsidRPr="00790CDE" w:rsidRDefault="00BE6C86" w:rsidP="000E560F">
      <w:pPr>
        <w:autoSpaceDE w:val="0"/>
        <w:autoSpaceDN w:val="0"/>
        <w:adjustRightInd w:val="0"/>
        <w:spacing w:after="0" w:line="480" w:lineRule="auto"/>
        <w:ind w:firstLine="720"/>
        <w:jc w:val="both"/>
        <w:rPr>
          <w:rFonts w:ascii="Times New Roman" w:hAnsi="Times New Roman" w:cs="Times New Roman"/>
          <w:sz w:val="24"/>
          <w:szCs w:val="24"/>
        </w:rPr>
      </w:pPr>
      <w:r w:rsidRPr="00790CDE">
        <w:rPr>
          <w:rFonts w:ascii="Times New Roman" w:hAnsi="Times New Roman" w:cs="Times New Roman"/>
          <w:sz w:val="24"/>
          <w:szCs w:val="24"/>
        </w:rPr>
        <w:t xml:space="preserve">For the sucrose treatment, we dissolved 100mg of </w:t>
      </w:r>
      <w:proofErr w:type="spellStart"/>
      <w:r w:rsidRPr="00790CDE">
        <w:rPr>
          <w:rFonts w:ascii="Times New Roman" w:hAnsi="Times New Roman" w:cs="Times New Roman"/>
          <w:sz w:val="24"/>
          <w:szCs w:val="24"/>
        </w:rPr>
        <w:t>imidacloprid</w:t>
      </w:r>
      <w:proofErr w:type="spellEnd"/>
      <w:r w:rsidRPr="00790CDE">
        <w:rPr>
          <w:rFonts w:ascii="Times New Roman" w:hAnsi="Times New Roman" w:cs="Times New Roman"/>
          <w:sz w:val="24"/>
          <w:szCs w:val="24"/>
        </w:rPr>
        <w:t xml:space="preserve"> (C</w:t>
      </w:r>
      <w:r w:rsidRPr="00790CDE">
        <w:rPr>
          <w:rFonts w:ascii="Times New Roman" w:hAnsi="Times New Roman" w:cs="Times New Roman"/>
          <w:sz w:val="24"/>
          <w:szCs w:val="24"/>
          <w:vertAlign w:val="subscript"/>
        </w:rPr>
        <w:t>9</w:t>
      </w:r>
      <w:r w:rsidRPr="00790CDE">
        <w:rPr>
          <w:rFonts w:ascii="Times New Roman" w:hAnsi="Times New Roman" w:cs="Times New Roman"/>
          <w:sz w:val="24"/>
          <w:szCs w:val="24"/>
        </w:rPr>
        <w:t>H</w:t>
      </w:r>
      <w:r w:rsidRPr="00790CDE">
        <w:rPr>
          <w:rFonts w:ascii="Times New Roman" w:hAnsi="Times New Roman" w:cs="Times New Roman"/>
          <w:sz w:val="24"/>
          <w:szCs w:val="24"/>
          <w:vertAlign w:val="subscript"/>
        </w:rPr>
        <w:t>10</w:t>
      </w:r>
      <w:r w:rsidRPr="00790CDE">
        <w:rPr>
          <w:rFonts w:ascii="Times New Roman" w:hAnsi="Times New Roman" w:cs="Times New Roman"/>
          <w:sz w:val="24"/>
          <w:szCs w:val="24"/>
        </w:rPr>
        <w:t>CIN</w:t>
      </w:r>
      <w:r w:rsidRPr="00790CDE">
        <w:rPr>
          <w:rFonts w:ascii="Times New Roman" w:hAnsi="Times New Roman" w:cs="Times New Roman"/>
          <w:sz w:val="24"/>
          <w:szCs w:val="24"/>
          <w:vertAlign w:val="subscript"/>
        </w:rPr>
        <w:t>5</w:t>
      </w:r>
      <w:r w:rsidRPr="00790CDE">
        <w:rPr>
          <w:rFonts w:ascii="Times New Roman" w:hAnsi="Times New Roman" w:cs="Times New Roman"/>
          <w:sz w:val="24"/>
          <w:szCs w:val="24"/>
        </w:rPr>
        <w:t>O</w:t>
      </w:r>
      <w:r w:rsidRPr="00790CDE">
        <w:rPr>
          <w:rFonts w:ascii="Times New Roman" w:hAnsi="Times New Roman" w:cs="Times New Roman"/>
          <w:sz w:val="24"/>
          <w:szCs w:val="24"/>
          <w:vertAlign w:val="subscript"/>
        </w:rPr>
        <w:t>2</w:t>
      </w:r>
      <w:r w:rsidRPr="00790CDE">
        <w:rPr>
          <w:rFonts w:ascii="Times New Roman" w:hAnsi="Times New Roman" w:cs="Times New Roman"/>
          <w:sz w:val="24"/>
          <w:szCs w:val="24"/>
        </w:rPr>
        <w:t xml:space="preserve"> powder; </w:t>
      </w:r>
      <w:r w:rsidRPr="00790CDE">
        <w:rPr>
          <w:rFonts w:ascii="Times New Roman" w:hAnsi="Times New Roman" w:cs="Times New Roman"/>
          <w:i/>
          <w:iCs/>
          <w:sz w:val="24"/>
          <w:szCs w:val="24"/>
        </w:rPr>
        <w:t>grade</w:t>
      </w:r>
      <w:r w:rsidRPr="00790CDE">
        <w:rPr>
          <w:rFonts w:ascii="Times New Roman" w:hAnsi="Times New Roman" w:cs="Times New Roman"/>
          <w:sz w:val="24"/>
          <w:szCs w:val="24"/>
        </w:rPr>
        <w:t xml:space="preserve">: PESTANAL®, analytical standard; </w:t>
      </w:r>
      <w:r w:rsidRPr="00790CDE">
        <w:rPr>
          <w:rFonts w:ascii="Times New Roman" w:hAnsi="Times New Roman" w:cs="Times New Roman"/>
          <w:i/>
          <w:iCs/>
          <w:sz w:val="24"/>
          <w:szCs w:val="24"/>
        </w:rPr>
        <w:t>brand</w:t>
      </w:r>
      <w:r w:rsidRPr="00790CDE">
        <w:rPr>
          <w:rFonts w:ascii="Times New Roman" w:hAnsi="Times New Roman" w:cs="Times New Roman"/>
          <w:sz w:val="24"/>
          <w:szCs w:val="24"/>
        </w:rPr>
        <w:t xml:space="preserve">: </w:t>
      </w:r>
      <w:proofErr w:type="spellStart"/>
      <w:r w:rsidRPr="00790CDE">
        <w:rPr>
          <w:rFonts w:ascii="Times New Roman" w:hAnsi="Times New Roman" w:cs="Times New Roman"/>
          <w:sz w:val="24"/>
          <w:szCs w:val="24"/>
        </w:rPr>
        <w:t>Fluka</w:t>
      </w:r>
      <w:proofErr w:type="spellEnd"/>
      <w:r w:rsidRPr="00790CDE">
        <w:rPr>
          <w:rFonts w:ascii="Times New Roman" w:hAnsi="Times New Roman" w:cs="Times New Roman"/>
          <w:sz w:val="24"/>
          <w:szCs w:val="24"/>
        </w:rPr>
        <w:t xml:space="preserve">) in 100ml of acetone to produce a primary stock solution (1mg/ml). An aliquot of the primary stock solution was added to a 40/60% sucrose/water (volume/volume) solution to produce a 10μg/L (10ppb) </w:t>
      </w:r>
      <w:proofErr w:type="spellStart"/>
      <w:r w:rsidRPr="00790CDE">
        <w:rPr>
          <w:rFonts w:ascii="Times New Roman" w:hAnsi="Times New Roman" w:cs="Times New Roman"/>
          <w:sz w:val="24"/>
          <w:szCs w:val="24"/>
        </w:rPr>
        <w:t>imidacloprid</w:t>
      </w:r>
      <w:proofErr w:type="spellEnd"/>
      <w:r w:rsidRPr="00790CDE">
        <w:rPr>
          <w:rFonts w:ascii="Times New Roman" w:hAnsi="Times New Roman" w:cs="Times New Roman"/>
          <w:sz w:val="24"/>
          <w:szCs w:val="24"/>
        </w:rPr>
        <w:t xml:space="preserve"> solution. A control solution was made by repeating this process but using an acetone stock solution (without </w:t>
      </w:r>
      <w:proofErr w:type="spellStart"/>
      <w:r w:rsidRPr="00790CDE">
        <w:rPr>
          <w:rFonts w:ascii="Times New Roman" w:hAnsi="Times New Roman" w:cs="Times New Roman"/>
          <w:sz w:val="24"/>
          <w:szCs w:val="24"/>
        </w:rPr>
        <w:t>imidacloprid</w:t>
      </w:r>
      <w:proofErr w:type="spellEnd"/>
      <w:r w:rsidRPr="00790CDE">
        <w:rPr>
          <w:rFonts w:ascii="Times New Roman" w:hAnsi="Times New Roman" w:cs="Times New Roman"/>
          <w:sz w:val="24"/>
          <w:szCs w:val="24"/>
        </w:rPr>
        <w:t>).  For the spray treatment, we dissolved 100mg of λ-</w:t>
      </w:r>
      <w:proofErr w:type="spellStart"/>
      <w:r w:rsidRPr="00790CDE">
        <w:rPr>
          <w:rFonts w:ascii="Times New Roman" w:hAnsi="Times New Roman" w:cs="Times New Roman"/>
          <w:sz w:val="24"/>
          <w:szCs w:val="24"/>
        </w:rPr>
        <w:t>cyhalothrin</w:t>
      </w:r>
      <w:proofErr w:type="spellEnd"/>
      <w:r w:rsidRPr="00790CDE">
        <w:rPr>
          <w:rFonts w:ascii="Times New Roman" w:hAnsi="Times New Roman" w:cs="Times New Roman"/>
          <w:sz w:val="24"/>
          <w:szCs w:val="24"/>
        </w:rPr>
        <w:t xml:space="preserve"> (C</w:t>
      </w:r>
      <w:r w:rsidRPr="00790CDE">
        <w:rPr>
          <w:rFonts w:ascii="Times New Roman" w:hAnsi="Times New Roman" w:cs="Times New Roman"/>
          <w:sz w:val="24"/>
          <w:szCs w:val="24"/>
          <w:vertAlign w:val="subscript"/>
        </w:rPr>
        <w:t>23</w:t>
      </w:r>
      <w:r w:rsidRPr="00790CDE">
        <w:rPr>
          <w:rFonts w:ascii="Times New Roman" w:hAnsi="Times New Roman" w:cs="Times New Roman"/>
          <w:sz w:val="24"/>
          <w:szCs w:val="24"/>
        </w:rPr>
        <w:t>H</w:t>
      </w:r>
      <w:r w:rsidRPr="00790CDE">
        <w:rPr>
          <w:rFonts w:ascii="Times New Roman" w:hAnsi="Times New Roman" w:cs="Times New Roman"/>
          <w:sz w:val="24"/>
          <w:szCs w:val="24"/>
          <w:vertAlign w:val="subscript"/>
        </w:rPr>
        <w:t>19</w:t>
      </w:r>
      <w:r w:rsidRPr="00790CDE">
        <w:rPr>
          <w:rFonts w:ascii="Times New Roman" w:hAnsi="Times New Roman" w:cs="Times New Roman"/>
          <w:sz w:val="24"/>
          <w:szCs w:val="24"/>
        </w:rPr>
        <w:t>CIF</w:t>
      </w:r>
      <w:r w:rsidRPr="00790CDE">
        <w:rPr>
          <w:rFonts w:ascii="Times New Roman" w:hAnsi="Times New Roman" w:cs="Times New Roman"/>
          <w:sz w:val="24"/>
          <w:szCs w:val="24"/>
          <w:vertAlign w:val="subscript"/>
        </w:rPr>
        <w:t>3</w:t>
      </w:r>
      <w:r w:rsidRPr="00790CDE">
        <w:rPr>
          <w:rFonts w:ascii="Times New Roman" w:hAnsi="Times New Roman" w:cs="Times New Roman"/>
          <w:sz w:val="24"/>
          <w:szCs w:val="24"/>
        </w:rPr>
        <w:t>NO</w:t>
      </w:r>
      <w:r w:rsidRPr="00790CDE">
        <w:rPr>
          <w:rFonts w:ascii="Times New Roman" w:hAnsi="Times New Roman" w:cs="Times New Roman"/>
          <w:sz w:val="24"/>
          <w:szCs w:val="24"/>
          <w:vertAlign w:val="subscript"/>
        </w:rPr>
        <w:t>3</w:t>
      </w:r>
      <w:r w:rsidRPr="00790CDE">
        <w:rPr>
          <w:rFonts w:ascii="Times New Roman" w:hAnsi="Times New Roman" w:cs="Times New Roman"/>
          <w:sz w:val="24"/>
          <w:szCs w:val="24"/>
        </w:rPr>
        <w:t xml:space="preserve"> powder; </w:t>
      </w:r>
      <w:r w:rsidRPr="00790CDE">
        <w:rPr>
          <w:rFonts w:ascii="Times New Roman" w:hAnsi="Times New Roman" w:cs="Times New Roman"/>
          <w:i/>
          <w:iCs/>
          <w:sz w:val="24"/>
          <w:szCs w:val="24"/>
        </w:rPr>
        <w:t>grade</w:t>
      </w:r>
      <w:r w:rsidRPr="00790CDE">
        <w:rPr>
          <w:rFonts w:ascii="Times New Roman" w:hAnsi="Times New Roman" w:cs="Times New Roman"/>
          <w:sz w:val="24"/>
          <w:szCs w:val="24"/>
        </w:rPr>
        <w:t xml:space="preserve">: PESTANAL®, analytical standard; </w:t>
      </w:r>
      <w:r w:rsidRPr="00790CDE">
        <w:rPr>
          <w:rFonts w:ascii="Times New Roman" w:hAnsi="Times New Roman" w:cs="Times New Roman"/>
          <w:i/>
          <w:iCs/>
          <w:sz w:val="24"/>
          <w:szCs w:val="24"/>
        </w:rPr>
        <w:t>brand</w:t>
      </w:r>
      <w:r w:rsidRPr="00790CDE">
        <w:rPr>
          <w:rFonts w:ascii="Times New Roman" w:hAnsi="Times New Roman" w:cs="Times New Roman"/>
          <w:sz w:val="24"/>
          <w:szCs w:val="24"/>
        </w:rPr>
        <w:t xml:space="preserve">: </w:t>
      </w:r>
      <w:proofErr w:type="spellStart"/>
      <w:r w:rsidRPr="00790CDE">
        <w:rPr>
          <w:rFonts w:ascii="Times New Roman" w:hAnsi="Times New Roman" w:cs="Times New Roman"/>
          <w:sz w:val="24"/>
          <w:szCs w:val="24"/>
        </w:rPr>
        <w:t>Fluka</w:t>
      </w:r>
      <w:proofErr w:type="spellEnd"/>
      <w:r w:rsidRPr="00790CDE">
        <w:rPr>
          <w:rFonts w:ascii="Times New Roman" w:hAnsi="Times New Roman" w:cs="Times New Roman"/>
          <w:sz w:val="24"/>
          <w:szCs w:val="24"/>
        </w:rPr>
        <w:t xml:space="preserve">) in 100ml of acetone to produce a primary stock solution (1mg/ml). An aliquot of this </w:t>
      </w:r>
      <w:r w:rsidRPr="00790CDE">
        <w:rPr>
          <w:rFonts w:ascii="Times New Roman" w:hAnsi="Times New Roman" w:cs="Times New Roman"/>
          <w:sz w:val="24"/>
          <w:szCs w:val="24"/>
        </w:rPr>
        <w:lastRenderedPageBreak/>
        <w:t>stock solution was diluted with distilled water to produce a 37.5mg/L (37.5ppm) solution. A control solution was made by repeating this process but using an acetone stock solution (without λ-</w:t>
      </w:r>
      <w:proofErr w:type="spellStart"/>
      <w:r w:rsidRPr="00790CDE">
        <w:rPr>
          <w:rFonts w:ascii="Times New Roman" w:hAnsi="Times New Roman" w:cs="Times New Roman"/>
          <w:sz w:val="24"/>
          <w:szCs w:val="24"/>
        </w:rPr>
        <w:t>cyhalothrin</w:t>
      </w:r>
      <w:proofErr w:type="spellEnd"/>
      <w:r w:rsidRPr="00790CDE">
        <w:rPr>
          <w:rFonts w:ascii="Times New Roman" w:hAnsi="Times New Roman" w:cs="Times New Roman"/>
          <w:sz w:val="24"/>
          <w:szCs w:val="24"/>
        </w:rPr>
        <w:t xml:space="preserve">). </w:t>
      </w:r>
    </w:p>
    <w:p w14:paraId="7840DC83" w14:textId="77777777" w:rsidR="00BE6C86" w:rsidRPr="00790CDE" w:rsidRDefault="00BE6C86" w:rsidP="006E0FD8">
      <w:pPr>
        <w:pStyle w:val="Default"/>
        <w:spacing w:line="480" w:lineRule="auto"/>
        <w:jc w:val="both"/>
        <w:rPr>
          <w:rFonts w:ascii="Times New Roman" w:hAnsi="Times New Roman" w:cs="Times New Roman"/>
        </w:rPr>
      </w:pPr>
    </w:p>
    <w:p w14:paraId="6B588998" w14:textId="77777777" w:rsidR="004A348C" w:rsidRPr="00790CDE" w:rsidRDefault="004A348C" w:rsidP="006E0FD8">
      <w:pPr>
        <w:autoSpaceDE w:val="0"/>
        <w:autoSpaceDN w:val="0"/>
        <w:adjustRightInd w:val="0"/>
        <w:spacing w:after="0" w:line="480" w:lineRule="auto"/>
        <w:jc w:val="both"/>
        <w:rPr>
          <w:rFonts w:ascii="Times New Roman" w:hAnsi="Times New Roman" w:cs="Times New Roman"/>
          <w:b/>
          <w:sz w:val="24"/>
          <w:szCs w:val="24"/>
        </w:rPr>
      </w:pPr>
      <w:r w:rsidRPr="00790CDE">
        <w:rPr>
          <w:rFonts w:ascii="Times New Roman" w:hAnsi="Times New Roman" w:cs="Times New Roman"/>
          <w:b/>
          <w:sz w:val="24"/>
          <w:szCs w:val="24"/>
        </w:rPr>
        <w:t>Observations and measurements</w:t>
      </w:r>
    </w:p>
    <w:p w14:paraId="3EA37DBC" w14:textId="462EDBA7" w:rsidR="0088346C" w:rsidRPr="00790CDE" w:rsidRDefault="00CB6598" w:rsidP="00075F6E">
      <w:pPr>
        <w:spacing w:after="0" w:line="480" w:lineRule="auto"/>
        <w:ind w:firstLine="720"/>
        <w:jc w:val="both"/>
        <w:rPr>
          <w:rFonts w:ascii="Times New Roman" w:hAnsi="Times New Roman" w:cs="Times New Roman"/>
          <w:sz w:val="24"/>
          <w:szCs w:val="24"/>
        </w:rPr>
      </w:pPr>
      <w:r w:rsidRPr="00790CDE">
        <w:rPr>
          <w:rFonts w:ascii="Times New Roman" w:hAnsi="Times New Roman" w:cs="Times New Roman"/>
          <w:sz w:val="24"/>
          <w:szCs w:val="24"/>
        </w:rPr>
        <w:t>RFID tags (</w:t>
      </w:r>
      <w:proofErr w:type="spellStart"/>
      <w:r w:rsidRPr="00790CDE">
        <w:rPr>
          <w:rFonts w:ascii="Times New Roman" w:hAnsi="Times New Roman" w:cs="Times New Roman"/>
          <w:sz w:val="24"/>
          <w:szCs w:val="24"/>
        </w:rPr>
        <w:t>Microsensys</w:t>
      </w:r>
      <w:proofErr w:type="spellEnd"/>
      <w:r w:rsidRPr="00790CDE">
        <w:rPr>
          <w:rFonts w:ascii="Times New Roman" w:hAnsi="Times New Roman" w:cs="Times New Roman"/>
          <w:sz w:val="24"/>
          <w:szCs w:val="24"/>
        </w:rPr>
        <w:t xml:space="preserve"> GmbH: mic3-Tag 64bit read only transponder; </w:t>
      </w:r>
      <w:r w:rsidRPr="00790CDE">
        <w:rPr>
          <w:rFonts w:ascii="Times New Roman" w:hAnsi="Times New Roman" w:cs="Times New Roman"/>
          <w:i/>
          <w:iCs/>
          <w:sz w:val="24"/>
          <w:szCs w:val="24"/>
        </w:rPr>
        <w:t>carrier frequency</w:t>
      </w:r>
      <w:r w:rsidRPr="00790CDE">
        <w:rPr>
          <w:rFonts w:ascii="Times New Roman" w:hAnsi="Times New Roman" w:cs="Times New Roman"/>
          <w:sz w:val="24"/>
          <w:szCs w:val="24"/>
        </w:rPr>
        <w:t xml:space="preserve">: 13.56 MHz; </w:t>
      </w:r>
      <w:r w:rsidRPr="00790CDE">
        <w:rPr>
          <w:rFonts w:ascii="Times New Roman" w:hAnsi="Times New Roman" w:cs="Times New Roman"/>
          <w:i/>
          <w:iCs/>
          <w:sz w:val="24"/>
          <w:szCs w:val="24"/>
        </w:rPr>
        <w:t>measuring</w:t>
      </w:r>
      <w:r w:rsidRPr="00790CDE">
        <w:rPr>
          <w:rFonts w:ascii="Times New Roman" w:hAnsi="Times New Roman" w:cs="Times New Roman"/>
          <w:sz w:val="24"/>
          <w:szCs w:val="24"/>
        </w:rPr>
        <w:t xml:space="preserve">: 2 x 1.6 x 0.5mm; </w:t>
      </w:r>
      <w:r w:rsidRPr="00790CDE">
        <w:rPr>
          <w:rFonts w:ascii="Times New Roman" w:hAnsi="Times New Roman" w:cs="Times New Roman"/>
          <w:i/>
          <w:iCs/>
          <w:sz w:val="24"/>
          <w:szCs w:val="24"/>
        </w:rPr>
        <w:t>mass</w:t>
      </w:r>
      <w:r w:rsidRPr="00790CDE">
        <w:rPr>
          <w:rFonts w:ascii="Times New Roman" w:hAnsi="Times New Roman" w:cs="Times New Roman"/>
          <w:sz w:val="24"/>
          <w:szCs w:val="24"/>
        </w:rPr>
        <w:t>: 4mg - so do not affect normal behaviour</w:t>
      </w:r>
      <w:r w:rsidR="000E560F" w:rsidRPr="00790CDE">
        <w:rPr>
          <w:rFonts w:ascii="Times New Roman" w:hAnsi="Times New Roman" w:cs="Times New Roman"/>
          <w:sz w:val="24"/>
          <w:szCs w:val="24"/>
        </w:rPr>
        <w:t xml:space="preserve"> </w:t>
      </w:r>
      <w:r w:rsidR="00245677" w:rsidRPr="00790CDE">
        <w:rPr>
          <w:rFonts w:ascii="Times New Roman" w:hAnsi="Times New Roman" w:cs="Times New Roman"/>
          <w:sz w:val="24"/>
          <w:szCs w:val="24"/>
        </w:rPr>
        <w:fldChar w:fldCharType="begin">
          <w:fldData xml:space="preserve">PEVuZE5vdGU+PENpdGU+PEF1dGhvcj5TdHJlaXQ8L0F1dGhvcj48WWVhcj4yMDAzPC9ZZWFyPjxS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==
</w:fldData>
        </w:fldChar>
      </w:r>
      <w:r w:rsidR="00530911" w:rsidRPr="00790CDE">
        <w:rPr>
          <w:rFonts w:ascii="Times New Roman" w:hAnsi="Times New Roman" w:cs="Times New Roman"/>
          <w:sz w:val="24"/>
          <w:szCs w:val="24"/>
        </w:rPr>
        <w:instrText xml:space="preserve"> ADDIN EN.CITE </w:instrText>
      </w:r>
      <w:r w:rsidR="00245677" w:rsidRPr="00790CDE">
        <w:rPr>
          <w:rFonts w:ascii="Times New Roman" w:hAnsi="Times New Roman" w:cs="Times New Roman"/>
          <w:sz w:val="24"/>
          <w:szCs w:val="24"/>
        </w:rPr>
        <w:fldChar w:fldCharType="begin">
          <w:fldData xml:space="preserve">PEVuZE5vdGU+PENpdGU+PEF1dGhvcj5TdHJlaXQ8L0F1dGhvcj48WWVhcj4yMDAzPC9ZZWFyPjxS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==
</w:fldData>
        </w:fldChar>
      </w:r>
      <w:r w:rsidR="00530911" w:rsidRPr="00790CDE">
        <w:rPr>
          <w:rFonts w:ascii="Times New Roman" w:hAnsi="Times New Roman" w:cs="Times New Roman"/>
          <w:sz w:val="24"/>
          <w:szCs w:val="24"/>
        </w:rPr>
        <w:instrText xml:space="preserve"> ADDIN EN.CITE.DATA </w:instrText>
      </w:r>
      <w:r w:rsidR="00245677" w:rsidRPr="00790CDE">
        <w:rPr>
          <w:rFonts w:ascii="Times New Roman" w:hAnsi="Times New Roman" w:cs="Times New Roman"/>
          <w:sz w:val="24"/>
          <w:szCs w:val="24"/>
        </w:rPr>
      </w:r>
      <w:r w:rsidR="00245677" w:rsidRPr="00790CDE">
        <w:rPr>
          <w:rFonts w:ascii="Times New Roman" w:hAnsi="Times New Roman" w:cs="Times New Roman"/>
          <w:sz w:val="24"/>
          <w:szCs w:val="24"/>
        </w:rPr>
        <w:fldChar w:fldCharType="end"/>
      </w:r>
      <w:r w:rsidR="00245677" w:rsidRPr="00790CDE">
        <w:rPr>
          <w:rFonts w:ascii="Times New Roman" w:hAnsi="Times New Roman" w:cs="Times New Roman"/>
          <w:sz w:val="24"/>
          <w:szCs w:val="24"/>
        </w:rPr>
      </w:r>
      <w:r w:rsidR="00245677" w:rsidRPr="00790CDE">
        <w:rPr>
          <w:rFonts w:ascii="Times New Roman" w:hAnsi="Times New Roman" w:cs="Times New Roman"/>
          <w:sz w:val="24"/>
          <w:szCs w:val="24"/>
        </w:rPr>
        <w:fldChar w:fldCharType="separate"/>
      </w:r>
      <w:r w:rsidR="00530911" w:rsidRPr="00790CDE">
        <w:rPr>
          <w:rFonts w:ascii="Times New Roman" w:hAnsi="Times New Roman" w:cs="Times New Roman"/>
          <w:noProof/>
          <w:sz w:val="24"/>
          <w:szCs w:val="24"/>
        </w:rPr>
        <w:t>(</w:t>
      </w:r>
      <w:hyperlink w:anchor="_ENREF_9" w:tooltip="Streit, 2003 #489" w:history="1">
        <w:r w:rsidR="00213A51" w:rsidRPr="00790CDE">
          <w:rPr>
            <w:rFonts w:ascii="Times New Roman" w:hAnsi="Times New Roman" w:cs="Times New Roman"/>
            <w:noProof/>
            <w:sz w:val="24"/>
            <w:szCs w:val="24"/>
          </w:rPr>
          <w:t>Streit et al. 2003</w:t>
        </w:r>
      </w:hyperlink>
      <w:r w:rsidR="00530911" w:rsidRPr="00790CDE">
        <w:rPr>
          <w:rFonts w:ascii="Times New Roman" w:hAnsi="Times New Roman" w:cs="Times New Roman"/>
          <w:noProof/>
          <w:sz w:val="24"/>
          <w:szCs w:val="24"/>
        </w:rPr>
        <w:t xml:space="preserve">, </w:t>
      </w:r>
      <w:hyperlink w:anchor="_ENREF_6" w:tooltip="Molet, 2008 #422" w:history="1">
        <w:r w:rsidR="00213A51" w:rsidRPr="00790CDE">
          <w:rPr>
            <w:rFonts w:ascii="Times New Roman" w:hAnsi="Times New Roman" w:cs="Times New Roman"/>
            <w:noProof/>
            <w:sz w:val="24"/>
            <w:szCs w:val="24"/>
          </w:rPr>
          <w:t>Molet et al. 2008</w:t>
        </w:r>
      </w:hyperlink>
      <w:r w:rsidR="00530911" w:rsidRPr="00790CDE">
        <w:rPr>
          <w:rFonts w:ascii="Times New Roman" w:hAnsi="Times New Roman" w:cs="Times New Roman"/>
          <w:noProof/>
          <w:sz w:val="24"/>
          <w:szCs w:val="24"/>
        </w:rPr>
        <w:t xml:space="preserve">, </w:t>
      </w:r>
      <w:hyperlink w:anchor="_ENREF_1" w:tooltip="Decourtye, 2011 #37" w:history="1">
        <w:r w:rsidR="00213A51" w:rsidRPr="00790CDE">
          <w:rPr>
            <w:rFonts w:ascii="Times New Roman" w:hAnsi="Times New Roman" w:cs="Times New Roman"/>
            <w:noProof/>
            <w:sz w:val="24"/>
            <w:szCs w:val="24"/>
          </w:rPr>
          <w:t>Decourtye et al. 2011</w:t>
        </w:r>
      </w:hyperlink>
      <w:r w:rsidR="00530911" w:rsidRPr="00790CDE">
        <w:rPr>
          <w:rFonts w:ascii="Times New Roman" w:hAnsi="Times New Roman" w:cs="Times New Roman"/>
          <w:noProof/>
          <w:sz w:val="24"/>
          <w:szCs w:val="24"/>
        </w:rPr>
        <w:t>)</w:t>
      </w:r>
      <w:r w:rsidR="00245677" w:rsidRPr="00790CDE">
        <w:rPr>
          <w:rFonts w:ascii="Times New Roman" w:hAnsi="Times New Roman" w:cs="Times New Roman"/>
          <w:sz w:val="24"/>
          <w:szCs w:val="24"/>
        </w:rPr>
        <w:fldChar w:fldCharType="end"/>
      </w:r>
      <w:r w:rsidR="00066002" w:rsidRPr="00790CDE">
        <w:rPr>
          <w:rFonts w:ascii="Times New Roman" w:hAnsi="Times New Roman" w:cs="Times New Roman"/>
          <w:sz w:val="24"/>
          <w:szCs w:val="24"/>
        </w:rPr>
        <w:t>)</w:t>
      </w:r>
      <w:r w:rsidR="000E560F" w:rsidRPr="00790CDE">
        <w:rPr>
          <w:rFonts w:ascii="Times New Roman" w:hAnsi="Times New Roman" w:cs="Times New Roman"/>
          <w:sz w:val="24"/>
          <w:szCs w:val="24"/>
        </w:rPr>
        <w:t xml:space="preserve"> </w:t>
      </w:r>
      <w:r w:rsidR="00B772D1" w:rsidRPr="00790CDE">
        <w:rPr>
          <w:rFonts w:ascii="Times New Roman" w:hAnsi="Times New Roman" w:cs="Times New Roman"/>
          <w:sz w:val="24"/>
          <w:szCs w:val="24"/>
        </w:rPr>
        <w:t xml:space="preserve">were </w:t>
      </w:r>
      <w:r w:rsidRPr="00790CDE">
        <w:rPr>
          <w:rFonts w:ascii="Times New Roman" w:hAnsi="Times New Roman" w:cs="Times New Roman"/>
          <w:sz w:val="24"/>
          <w:szCs w:val="24"/>
        </w:rPr>
        <w:t>applied</w:t>
      </w:r>
      <w:r w:rsidR="00D307B1" w:rsidRPr="00790CDE">
        <w:rPr>
          <w:rFonts w:ascii="Times New Roman" w:hAnsi="Times New Roman" w:cs="Times New Roman"/>
          <w:sz w:val="24"/>
          <w:szCs w:val="24"/>
        </w:rPr>
        <w:t xml:space="preserve"> with Superglue gel</w:t>
      </w:r>
      <w:r w:rsidRPr="00790CDE">
        <w:rPr>
          <w:rFonts w:ascii="Times New Roman" w:hAnsi="Times New Roman" w:cs="Times New Roman"/>
          <w:sz w:val="24"/>
          <w:szCs w:val="24"/>
        </w:rPr>
        <w:t xml:space="preserve"> </w:t>
      </w:r>
      <w:r w:rsidR="00B772D1" w:rsidRPr="00790CDE">
        <w:rPr>
          <w:rFonts w:ascii="Times New Roman" w:hAnsi="Times New Roman" w:cs="Times New Roman"/>
          <w:sz w:val="24"/>
          <w:szCs w:val="24"/>
        </w:rPr>
        <w:t xml:space="preserve">to the thorax of bees </w:t>
      </w:r>
      <w:r w:rsidR="00226732" w:rsidRPr="00790CDE">
        <w:rPr>
          <w:rFonts w:ascii="Times New Roman" w:hAnsi="Times New Roman" w:cs="Times New Roman"/>
          <w:sz w:val="24"/>
          <w:szCs w:val="24"/>
        </w:rPr>
        <w:t xml:space="preserve">immobilised </w:t>
      </w:r>
      <w:r w:rsidRPr="00790CDE">
        <w:rPr>
          <w:rFonts w:ascii="Times New Roman" w:hAnsi="Times New Roman" w:cs="Times New Roman"/>
          <w:sz w:val="24"/>
          <w:szCs w:val="24"/>
        </w:rPr>
        <w:t xml:space="preserve">inside a marking cage (E.H. </w:t>
      </w:r>
      <w:proofErr w:type="spellStart"/>
      <w:r w:rsidRPr="00790CDE">
        <w:rPr>
          <w:rFonts w:ascii="Times New Roman" w:hAnsi="Times New Roman" w:cs="Times New Roman"/>
          <w:sz w:val="24"/>
          <w:szCs w:val="24"/>
        </w:rPr>
        <w:t>Thornes</w:t>
      </w:r>
      <w:proofErr w:type="spellEnd"/>
      <w:r w:rsidRPr="00790CDE">
        <w:rPr>
          <w:rFonts w:ascii="Times New Roman" w:hAnsi="Times New Roman" w:cs="Times New Roman"/>
          <w:sz w:val="24"/>
          <w:szCs w:val="24"/>
        </w:rPr>
        <w:t xml:space="preserve">, UK). Superglue gel allows reliable and rapid attachment of tags, and the speed of adhesion minimises the period during which each bee is </w:t>
      </w:r>
      <w:r w:rsidR="00075F6E" w:rsidRPr="00790CDE">
        <w:rPr>
          <w:rFonts w:ascii="Times New Roman" w:hAnsi="Times New Roman" w:cs="Times New Roman"/>
          <w:sz w:val="24"/>
          <w:szCs w:val="24"/>
        </w:rPr>
        <w:t xml:space="preserve">immobilised </w:t>
      </w:r>
      <w:r w:rsidRPr="00790CDE">
        <w:rPr>
          <w:rFonts w:ascii="Times New Roman" w:hAnsi="Times New Roman" w:cs="Times New Roman"/>
          <w:sz w:val="24"/>
          <w:szCs w:val="24"/>
        </w:rPr>
        <w:t xml:space="preserve">reducing </w:t>
      </w:r>
      <w:r w:rsidR="00075F6E" w:rsidRPr="00790CDE">
        <w:rPr>
          <w:rFonts w:ascii="Times New Roman" w:hAnsi="Times New Roman" w:cs="Times New Roman"/>
          <w:sz w:val="24"/>
          <w:szCs w:val="24"/>
        </w:rPr>
        <w:t xml:space="preserve">the </w:t>
      </w:r>
      <w:r w:rsidRPr="00790CDE">
        <w:rPr>
          <w:rFonts w:ascii="Times New Roman" w:hAnsi="Times New Roman" w:cs="Times New Roman"/>
          <w:sz w:val="24"/>
          <w:szCs w:val="24"/>
        </w:rPr>
        <w:t>s</w:t>
      </w:r>
      <w:r w:rsidR="00075F6E" w:rsidRPr="00790CDE">
        <w:rPr>
          <w:rFonts w:ascii="Times New Roman" w:hAnsi="Times New Roman" w:cs="Times New Roman"/>
          <w:sz w:val="24"/>
          <w:szCs w:val="24"/>
        </w:rPr>
        <w:t>tress to the workers and colony</w:t>
      </w:r>
      <w:r w:rsidRPr="00790CDE">
        <w:rPr>
          <w:rFonts w:ascii="Times New Roman" w:hAnsi="Times New Roman" w:cs="Times New Roman"/>
          <w:sz w:val="24"/>
          <w:szCs w:val="24"/>
        </w:rPr>
        <w:t xml:space="preserve"> </w:t>
      </w:r>
      <w:r w:rsidR="00245677" w:rsidRPr="00790CDE">
        <w:rPr>
          <w:rFonts w:ascii="Times New Roman" w:hAnsi="Times New Roman" w:cs="Times New Roman"/>
          <w:sz w:val="24"/>
          <w:szCs w:val="24"/>
        </w:rPr>
        <w:fldChar w:fldCharType="begin">
          <w:fldData xml:space="preserve">PEVuZE5vdGU+PENpdGU+PEF1dGhvcj5Nb2xldDwvQXV0aG9yPjxZZWFyPjIwMDg8L1llYXI+PFJl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</w:fldData>
        </w:fldChar>
      </w:r>
      <w:r w:rsidR="00530911" w:rsidRPr="00790CDE">
        <w:rPr>
          <w:rFonts w:ascii="Times New Roman" w:hAnsi="Times New Roman" w:cs="Times New Roman"/>
          <w:sz w:val="24"/>
          <w:szCs w:val="24"/>
        </w:rPr>
        <w:instrText xml:space="preserve"> ADDIN EN.CITE </w:instrText>
      </w:r>
      <w:r w:rsidR="00245677" w:rsidRPr="00790CDE">
        <w:rPr>
          <w:rFonts w:ascii="Times New Roman" w:hAnsi="Times New Roman" w:cs="Times New Roman"/>
          <w:sz w:val="24"/>
          <w:szCs w:val="24"/>
        </w:rPr>
        <w:fldChar w:fldCharType="begin">
          <w:fldData xml:space="preserve">PEVuZE5vdGU+PENpdGU+PEF1dGhvcj5Nb2xldDwvQXV0aG9yPjxZZWFyPjIwMDg8L1llYXI+PFJl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</w:fldData>
        </w:fldChar>
      </w:r>
      <w:r w:rsidR="00530911" w:rsidRPr="00790CDE">
        <w:rPr>
          <w:rFonts w:ascii="Times New Roman" w:hAnsi="Times New Roman" w:cs="Times New Roman"/>
          <w:sz w:val="24"/>
          <w:szCs w:val="24"/>
        </w:rPr>
        <w:instrText xml:space="preserve"> ADDIN EN.CITE.DATA </w:instrText>
      </w:r>
      <w:r w:rsidR="00245677" w:rsidRPr="00790CDE">
        <w:rPr>
          <w:rFonts w:ascii="Times New Roman" w:hAnsi="Times New Roman" w:cs="Times New Roman"/>
          <w:sz w:val="24"/>
          <w:szCs w:val="24"/>
        </w:rPr>
      </w:r>
      <w:r w:rsidR="00245677" w:rsidRPr="00790CDE">
        <w:rPr>
          <w:rFonts w:ascii="Times New Roman" w:hAnsi="Times New Roman" w:cs="Times New Roman"/>
          <w:sz w:val="24"/>
          <w:szCs w:val="24"/>
        </w:rPr>
        <w:fldChar w:fldCharType="end"/>
      </w:r>
      <w:r w:rsidR="00245677" w:rsidRPr="00790CDE">
        <w:rPr>
          <w:rFonts w:ascii="Times New Roman" w:hAnsi="Times New Roman" w:cs="Times New Roman"/>
          <w:sz w:val="24"/>
          <w:szCs w:val="24"/>
        </w:rPr>
      </w:r>
      <w:r w:rsidR="00245677" w:rsidRPr="00790CDE">
        <w:rPr>
          <w:rFonts w:ascii="Times New Roman" w:hAnsi="Times New Roman" w:cs="Times New Roman"/>
          <w:sz w:val="24"/>
          <w:szCs w:val="24"/>
        </w:rPr>
        <w:fldChar w:fldCharType="separate"/>
      </w:r>
      <w:r w:rsidR="00530911" w:rsidRPr="00790CDE">
        <w:rPr>
          <w:rFonts w:ascii="Times New Roman" w:hAnsi="Times New Roman" w:cs="Times New Roman"/>
          <w:noProof/>
          <w:sz w:val="24"/>
          <w:szCs w:val="24"/>
        </w:rPr>
        <w:t>(</w:t>
      </w:r>
      <w:hyperlink w:anchor="_ENREF_6" w:tooltip="Molet, 2008 #422" w:history="1">
        <w:r w:rsidR="00213A51" w:rsidRPr="00790CDE">
          <w:rPr>
            <w:rFonts w:ascii="Times New Roman" w:hAnsi="Times New Roman" w:cs="Times New Roman"/>
            <w:noProof/>
            <w:sz w:val="24"/>
            <w:szCs w:val="24"/>
          </w:rPr>
          <w:t>Molet et al. 2008</w:t>
        </w:r>
      </w:hyperlink>
      <w:r w:rsidR="00530911" w:rsidRPr="00790CDE">
        <w:rPr>
          <w:rFonts w:ascii="Times New Roman" w:hAnsi="Times New Roman" w:cs="Times New Roman"/>
          <w:noProof/>
          <w:sz w:val="24"/>
          <w:szCs w:val="24"/>
        </w:rPr>
        <w:t xml:space="preserve">, </w:t>
      </w:r>
      <w:hyperlink w:anchor="_ENREF_8" w:tooltip="Stelzer, 2010 #504" w:history="1">
        <w:r w:rsidR="00213A51" w:rsidRPr="00790CDE">
          <w:rPr>
            <w:rFonts w:ascii="Times New Roman" w:hAnsi="Times New Roman" w:cs="Times New Roman"/>
            <w:noProof/>
            <w:sz w:val="24"/>
            <w:szCs w:val="24"/>
          </w:rPr>
          <w:t>Stelzer &amp; Chittka 2010</w:t>
        </w:r>
      </w:hyperlink>
      <w:r w:rsidR="00530911" w:rsidRPr="00790CDE">
        <w:rPr>
          <w:rFonts w:ascii="Times New Roman" w:hAnsi="Times New Roman" w:cs="Times New Roman"/>
          <w:noProof/>
          <w:sz w:val="24"/>
          <w:szCs w:val="24"/>
        </w:rPr>
        <w:t>)</w:t>
      </w:r>
      <w:r w:rsidR="00245677" w:rsidRPr="00790CDE">
        <w:rPr>
          <w:rFonts w:ascii="Times New Roman" w:hAnsi="Times New Roman" w:cs="Times New Roman"/>
          <w:sz w:val="24"/>
          <w:szCs w:val="24"/>
        </w:rPr>
        <w:fldChar w:fldCharType="end"/>
      </w:r>
      <w:r w:rsidR="00075F6E" w:rsidRPr="00790CDE">
        <w:rPr>
          <w:rFonts w:ascii="Times New Roman" w:hAnsi="Times New Roman" w:cs="Times New Roman"/>
          <w:sz w:val="24"/>
          <w:szCs w:val="24"/>
        </w:rPr>
        <w:t xml:space="preserve">. </w:t>
      </w:r>
      <w:proofErr w:type="spellStart"/>
      <w:r w:rsidRPr="00790CDE">
        <w:rPr>
          <w:rFonts w:ascii="Times New Roman" w:hAnsi="Times New Roman" w:cs="Times New Roman"/>
          <w:sz w:val="24"/>
          <w:szCs w:val="24"/>
        </w:rPr>
        <w:t>Superglued</w:t>
      </w:r>
      <w:proofErr w:type="spellEnd"/>
      <w:r w:rsidRPr="00790CDE">
        <w:rPr>
          <w:rFonts w:ascii="Times New Roman" w:hAnsi="Times New Roman" w:cs="Times New Roman"/>
          <w:sz w:val="24"/>
          <w:szCs w:val="24"/>
        </w:rPr>
        <w:t xml:space="preserve"> tags very rarely become detached even when using a very small amount of adhesive, minimising loss of RFID activity pattern data</w:t>
      </w:r>
      <w:r w:rsidR="00066002" w:rsidRPr="00790CDE">
        <w:rPr>
          <w:rFonts w:ascii="Times New Roman" w:hAnsi="Times New Roman" w:cs="Times New Roman"/>
          <w:sz w:val="24"/>
          <w:szCs w:val="24"/>
        </w:rPr>
        <w:t xml:space="preserve"> (Gill et al. 2012)</w:t>
      </w:r>
      <w:r w:rsidRPr="00790CDE">
        <w:rPr>
          <w:rFonts w:ascii="Times New Roman" w:hAnsi="Times New Roman" w:cs="Times New Roman"/>
          <w:sz w:val="24"/>
          <w:szCs w:val="24"/>
        </w:rPr>
        <w:t>. During the marking stage each tag ID code was recorded using a handheld USB pen reader (</w:t>
      </w:r>
      <w:proofErr w:type="spellStart"/>
      <w:r w:rsidRPr="00790CDE">
        <w:rPr>
          <w:rFonts w:ascii="Times New Roman" w:hAnsi="Times New Roman" w:cs="Times New Roman"/>
          <w:sz w:val="24"/>
          <w:szCs w:val="24"/>
        </w:rPr>
        <w:t>iID</w:t>
      </w:r>
      <w:proofErr w:type="spellEnd"/>
      <w:r w:rsidRPr="00790CDE">
        <w:rPr>
          <w:rFonts w:ascii="Times New Roman" w:hAnsi="Times New Roman" w:cs="Times New Roman"/>
          <w:sz w:val="24"/>
          <w:szCs w:val="24"/>
        </w:rPr>
        <w:t xml:space="preserve">® PEN mini USB, </w:t>
      </w:r>
      <w:proofErr w:type="spellStart"/>
      <w:r w:rsidRPr="00790CDE">
        <w:rPr>
          <w:rFonts w:ascii="Times New Roman" w:hAnsi="Times New Roman" w:cs="Times New Roman"/>
          <w:sz w:val="24"/>
          <w:szCs w:val="24"/>
        </w:rPr>
        <w:t>Microsensys</w:t>
      </w:r>
      <w:proofErr w:type="spellEnd"/>
      <w:r w:rsidRPr="00790CDE">
        <w:rPr>
          <w:rFonts w:ascii="Times New Roman" w:hAnsi="Times New Roman" w:cs="Times New Roman"/>
          <w:sz w:val="24"/>
          <w:szCs w:val="24"/>
        </w:rPr>
        <w:t xml:space="preserve"> GmbH) allowing us to track the progress of each worker from this point on.</w:t>
      </w:r>
      <w:r w:rsidR="00B772D1" w:rsidRPr="00790CDE">
        <w:rPr>
          <w:rFonts w:ascii="Times New Roman" w:hAnsi="Times New Roman" w:cs="Times New Roman"/>
          <w:sz w:val="24"/>
          <w:szCs w:val="24"/>
        </w:rPr>
        <w:t xml:space="preserve"> The RFID readers were </w:t>
      </w:r>
      <w:proofErr w:type="spellStart"/>
      <w:r w:rsidR="0088346C" w:rsidRPr="00790CDE">
        <w:rPr>
          <w:rFonts w:ascii="Times New Roman" w:hAnsi="Times New Roman" w:cs="Times New Roman"/>
          <w:sz w:val="24"/>
          <w:szCs w:val="24"/>
        </w:rPr>
        <w:t>Maja</w:t>
      </w:r>
      <w:proofErr w:type="spellEnd"/>
      <w:r w:rsidR="0088346C" w:rsidRPr="00790CDE">
        <w:rPr>
          <w:rFonts w:ascii="Times New Roman" w:hAnsi="Times New Roman" w:cs="Times New Roman"/>
          <w:sz w:val="24"/>
          <w:szCs w:val="24"/>
        </w:rPr>
        <w:t xml:space="preserve"> IV reader modules with optimized</w:t>
      </w:r>
      <w:r w:rsidR="00B772D1" w:rsidRPr="00790CDE">
        <w:rPr>
          <w:rFonts w:ascii="Times New Roman" w:hAnsi="Times New Roman" w:cs="Times New Roman"/>
          <w:sz w:val="24"/>
          <w:szCs w:val="24"/>
        </w:rPr>
        <w:t xml:space="preserve"> antenna for mic3 transponders (</w:t>
      </w:r>
      <w:proofErr w:type="spellStart"/>
      <w:r w:rsidR="0088346C" w:rsidRPr="00790CDE">
        <w:rPr>
          <w:rFonts w:ascii="Times New Roman" w:hAnsi="Times New Roman" w:cs="Times New Roman"/>
          <w:sz w:val="24"/>
          <w:szCs w:val="24"/>
        </w:rPr>
        <w:t>Microsensys</w:t>
      </w:r>
      <w:proofErr w:type="spellEnd"/>
      <w:r w:rsidR="0088346C" w:rsidRPr="00790CDE">
        <w:rPr>
          <w:rFonts w:ascii="Times New Roman" w:hAnsi="Times New Roman" w:cs="Times New Roman"/>
          <w:sz w:val="24"/>
          <w:szCs w:val="24"/>
        </w:rPr>
        <w:t xml:space="preserve"> GmbH)</w:t>
      </w:r>
      <w:r w:rsidR="00B772D1" w:rsidRPr="00790CDE">
        <w:rPr>
          <w:rFonts w:ascii="Times New Roman" w:hAnsi="Times New Roman" w:cs="Times New Roman"/>
          <w:sz w:val="24"/>
          <w:szCs w:val="24"/>
        </w:rPr>
        <w:t>.</w:t>
      </w:r>
    </w:p>
    <w:p w14:paraId="211B7655" w14:textId="51F6A2C7" w:rsidR="00B55226" w:rsidRPr="00790CDE" w:rsidRDefault="00075F6E" w:rsidP="00075F6E">
      <w:pPr>
        <w:autoSpaceDE w:val="0"/>
        <w:autoSpaceDN w:val="0"/>
        <w:adjustRightInd w:val="0"/>
        <w:spacing w:after="0" w:line="480" w:lineRule="auto"/>
        <w:ind w:firstLine="720"/>
        <w:jc w:val="both"/>
        <w:rPr>
          <w:rFonts w:ascii="Times New Roman" w:hAnsi="Times New Roman" w:cs="Times New Roman"/>
          <w:color w:val="000000"/>
          <w:sz w:val="24"/>
          <w:szCs w:val="24"/>
        </w:rPr>
      </w:pPr>
      <w:r w:rsidRPr="00790CDE">
        <w:rPr>
          <w:rFonts w:ascii="Times New Roman" w:hAnsi="Times New Roman" w:cs="Times New Roman"/>
          <w:color w:val="000000"/>
          <w:sz w:val="24"/>
          <w:szCs w:val="24"/>
        </w:rPr>
        <w:t>Due to</w:t>
      </w:r>
      <w:r w:rsidR="00B55226" w:rsidRPr="00790CDE">
        <w:rPr>
          <w:rFonts w:ascii="Times New Roman" w:hAnsi="Times New Roman" w:cs="Times New Roman"/>
          <w:color w:val="000000"/>
          <w:sz w:val="24"/>
          <w:szCs w:val="24"/>
        </w:rPr>
        <w:t xml:space="preserve"> </w:t>
      </w:r>
      <w:r w:rsidRPr="00790CDE">
        <w:rPr>
          <w:rFonts w:ascii="Times New Roman" w:hAnsi="Times New Roman" w:cs="Times New Roman"/>
          <w:color w:val="000000"/>
          <w:sz w:val="24"/>
          <w:szCs w:val="24"/>
        </w:rPr>
        <w:t xml:space="preserve">some </w:t>
      </w:r>
      <w:r w:rsidR="00B55226" w:rsidRPr="00790CDE">
        <w:rPr>
          <w:rFonts w:ascii="Times New Roman" w:hAnsi="Times New Roman" w:cs="Times New Roman"/>
          <w:color w:val="000000"/>
          <w:sz w:val="24"/>
          <w:szCs w:val="24"/>
        </w:rPr>
        <w:t xml:space="preserve">observed forager movement </w:t>
      </w:r>
      <w:r w:rsidR="00CA58B8" w:rsidRPr="00790CDE">
        <w:rPr>
          <w:rFonts w:ascii="Times New Roman" w:hAnsi="Times New Roman" w:cs="Times New Roman"/>
          <w:color w:val="000000"/>
          <w:sz w:val="24"/>
          <w:szCs w:val="24"/>
        </w:rPr>
        <w:t xml:space="preserve">between </w:t>
      </w:r>
      <w:r w:rsidR="00B55226" w:rsidRPr="00790CDE">
        <w:rPr>
          <w:rFonts w:ascii="Times New Roman" w:hAnsi="Times New Roman" w:cs="Times New Roman"/>
          <w:color w:val="000000"/>
          <w:sz w:val="24"/>
          <w:szCs w:val="24"/>
        </w:rPr>
        <w:t>colonies</w:t>
      </w:r>
      <w:r w:rsidR="00CA58B8" w:rsidRPr="00790CDE">
        <w:rPr>
          <w:rFonts w:ascii="Times New Roman" w:hAnsi="Times New Roman" w:cs="Times New Roman"/>
          <w:color w:val="000000"/>
          <w:sz w:val="24"/>
          <w:szCs w:val="24"/>
        </w:rPr>
        <w:t>,</w:t>
      </w:r>
      <w:r w:rsidR="00B55226" w:rsidRPr="00790CDE">
        <w:rPr>
          <w:rFonts w:ascii="Times New Roman" w:hAnsi="Times New Roman" w:cs="Times New Roman"/>
          <w:color w:val="000000"/>
          <w:sz w:val="24"/>
          <w:szCs w:val="24"/>
        </w:rPr>
        <w:t xml:space="preserve"> but high consistency within treatment groups</w:t>
      </w:r>
      <w:r w:rsidRPr="00790CDE">
        <w:rPr>
          <w:rFonts w:ascii="Times New Roman" w:hAnsi="Times New Roman" w:cs="Times New Roman"/>
          <w:color w:val="000000"/>
          <w:sz w:val="24"/>
          <w:szCs w:val="24"/>
        </w:rPr>
        <w:t xml:space="preserve"> </w:t>
      </w:r>
      <w:r w:rsidR="00245677" w:rsidRPr="00790CDE">
        <w:rPr>
          <w:rFonts w:ascii="Times New Roman" w:hAnsi="Times New Roman" w:cs="Times New Roman"/>
          <w:color w:val="000000"/>
          <w:sz w:val="24"/>
          <w:szCs w:val="24"/>
        </w:rPr>
        <w:fldChar w:fldCharType="begin"/>
      </w:r>
      <w:r w:rsidR="00530911" w:rsidRPr="00790CDE">
        <w:rPr>
          <w:rFonts w:ascii="Times New Roman" w:hAnsi="Times New Roman" w:cs="Times New Roman"/>
          <w:color w:val="000000"/>
          <w:sz w:val="24"/>
          <w:szCs w:val="24"/>
        </w:rPr>
        <w:instrText xml:space="preserve"> ADDIN EN.CITE &lt;EndNote&gt;&lt;Cite&gt;&lt;Author&gt;Gill&lt;/Author&gt;&lt;Year&gt;2012&lt;/Year&gt;&lt;RecNum&gt;636&lt;/RecNum&gt;&lt;DisplayText&gt;(Gill et al. 2012)&lt;/DisplayText&gt;&lt;record&gt;&lt;rec-number&gt;636&lt;/rec-number&gt;&lt;foreign-keys&gt;&lt;key app="EN" db-id="2zzear0xopesdwe99x6pxta9r2xa520spptz"&gt;636&lt;/key&gt;&lt;/foreign-keys&gt;&lt;ref-type name="Journal Article"&gt;17&lt;/ref-type&gt;&lt;contributors&gt;&lt;authors&gt;&lt;author&gt;Gill, R. J.&lt;/author&gt;&lt;author&gt;Ramos-Rodriguez, O.&lt;/author&gt;&lt;author&gt;Raine, N. E.&lt;/author&gt;&lt;/authors&gt;&lt;/contributors&gt;&lt;titles&gt;&lt;title&gt;Combined pesticide exposure severely affects individual- and colony-level traits in bees&lt;/title&gt;&lt;secondary-title&gt;Nature&lt;/secondary-title&gt;&lt;/titles&gt;&lt;periodical&gt;&lt;full-title&gt;Nature&lt;/full-title&gt;&lt;/periodical&gt;&lt;pages&gt;105-108&lt;/pages&gt;&lt;volume&gt;491&lt;/volume&gt;&lt;number&gt;7422&lt;/number&gt;&lt;dates&gt;&lt;year&gt;2012&lt;/year&gt;&lt;pub-dates&gt;&lt;date&gt;Nov&lt;/date&gt;&lt;/pub-dates&gt;&lt;/dates&gt;&lt;isbn&gt;0028-0836&lt;/isbn&gt;&lt;accession-num&gt;WOS:000310434500039&lt;/accession-num&gt;&lt;urls&gt;&lt;related-urls&gt;&lt;url&gt;&amp;lt;Go to ISI&amp;gt;://WOS:000310434500039&lt;/url&gt;&lt;/related-urls&gt;&lt;/urls&gt;&lt;electronic-resource-num&gt;10.1038/nature11585&lt;/electronic-resource-num&gt;&lt;/record&gt;&lt;/Cite&gt;&lt;/EndNote&gt;</w:instrText>
      </w:r>
      <w:r w:rsidR="00245677" w:rsidRPr="00790CDE">
        <w:rPr>
          <w:rFonts w:ascii="Times New Roman" w:hAnsi="Times New Roman" w:cs="Times New Roman"/>
          <w:color w:val="000000"/>
          <w:sz w:val="24"/>
          <w:szCs w:val="24"/>
        </w:rPr>
        <w:fldChar w:fldCharType="separate"/>
      </w:r>
      <w:r w:rsidR="00530911" w:rsidRPr="00790CDE">
        <w:rPr>
          <w:rFonts w:ascii="Times New Roman" w:hAnsi="Times New Roman" w:cs="Times New Roman"/>
          <w:noProof/>
          <w:color w:val="000000"/>
          <w:sz w:val="24"/>
          <w:szCs w:val="24"/>
        </w:rPr>
        <w:t>(</w:t>
      </w:r>
      <w:hyperlink w:anchor="_ENREF_4" w:tooltip="Gill, 2012 #636" w:history="1">
        <w:r w:rsidR="00213A51" w:rsidRPr="00790CDE">
          <w:rPr>
            <w:rFonts w:ascii="Times New Roman" w:hAnsi="Times New Roman" w:cs="Times New Roman"/>
            <w:noProof/>
            <w:color w:val="000000"/>
            <w:sz w:val="24"/>
            <w:szCs w:val="24"/>
          </w:rPr>
          <w:t>Gill et al. 2012</w:t>
        </w:r>
      </w:hyperlink>
      <w:r w:rsidR="00530911" w:rsidRPr="00790CDE">
        <w:rPr>
          <w:rFonts w:ascii="Times New Roman" w:hAnsi="Times New Roman" w:cs="Times New Roman"/>
          <w:noProof/>
          <w:color w:val="000000"/>
          <w:sz w:val="24"/>
          <w:szCs w:val="24"/>
        </w:rPr>
        <w:t>)</w:t>
      </w:r>
      <w:r w:rsidR="00245677" w:rsidRPr="00790CDE">
        <w:rPr>
          <w:rFonts w:ascii="Times New Roman" w:hAnsi="Times New Roman" w:cs="Times New Roman"/>
          <w:color w:val="000000"/>
          <w:sz w:val="24"/>
          <w:szCs w:val="24"/>
        </w:rPr>
        <w:fldChar w:fldCharType="end"/>
      </w:r>
      <w:r w:rsidR="00B55226" w:rsidRPr="00790CDE">
        <w:rPr>
          <w:rFonts w:ascii="Times New Roman" w:hAnsi="Times New Roman" w:cs="Times New Roman"/>
          <w:color w:val="000000"/>
          <w:sz w:val="24"/>
          <w:szCs w:val="24"/>
        </w:rPr>
        <w:t xml:space="preserve">, pollen loads were initially assigned to the individual forager that collected it, with this load subsequently being attributed to the forager’s </w:t>
      </w:r>
      <w:r w:rsidR="004D55C3" w:rsidRPr="00790CDE">
        <w:rPr>
          <w:rFonts w:ascii="Times New Roman" w:hAnsi="Times New Roman" w:cs="Times New Roman"/>
          <w:color w:val="000000"/>
          <w:sz w:val="24"/>
          <w:szCs w:val="24"/>
        </w:rPr>
        <w:t>‘</w:t>
      </w:r>
      <w:r w:rsidR="00B55226" w:rsidRPr="00790CDE">
        <w:rPr>
          <w:rFonts w:ascii="Times New Roman" w:hAnsi="Times New Roman" w:cs="Times New Roman"/>
          <w:color w:val="000000"/>
          <w:sz w:val="24"/>
          <w:szCs w:val="24"/>
        </w:rPr>
        <w:t>majority colony</w:t>
      </w:r>
      <w:r w:rsidR="004D55C3" w:rsidRPr="00790CDE">
        <w:rPr>
          <w:rFonts w:ascii="Times New Roman" w:hAnsi="Times New Roman" w:cs="Times New Roman"/>
          <w:color w:val="000000"/>
          <w:sz w:val="24"/>
          <w:szCs w:val="24"/>
        </w:rPr>
        <w:t>’</w:t>
      </w:r>
      <w:r w:rsidR="00B55226" w:rsidRPr="00790CDE">
        <w:rPr>
          <w:rFonts w:ascii="Times New Roman" w:hAnsi="Times New Roman" w:cs="Times New Roman"/>
          <w:color w:val="000000"/>
          <w:sz w:val="24"/>
          <w:szCs w:val="24"/>
        </w:rPr>
        <w:t xml:space="preserve"> </w:t>
      </w:r>
      <w:r w:rsidR="004D55C3" w:rsidRPr="00790CDE">
        <w:rPr>
          <w:rFonts w:ascii="Times New Roman" w:hAnsi="Times New Roman" w:cs="Times New Roman"/>
          <w:color w:val="000000"/>
          <w:sz w:val="24"/>
          <w:szCs w:val="24"/>
        </w:rPr>
        <w:t xml:space="preserve">(see below) </w:t>
      </w:r>
      <w:r w:rsidR="00B55226" w:rsidRPr="00790CDE">
        <w:rPr>
          <w:rFonts w:ascii="Times New Roman" w:hAnsi="Times New Roman" w:cs="Times New Roman"/>
          <w:color w:val="000000"/>
          <w:sz w:val="24"/>
          <w:szCs w:val="24"/>
        </w:rPr>
        <w:t xml:space="preserve">rather than to the specific colony </w:t>
      </w:r>
      <w:r w:rsidR="00C41BAB" w:rsidRPr="00790CDE">
        <w:rPr>
          <w:rFonts w:ascii="Times New Roman" w:hAnsi="Times New Roman" w:cs="Times New Roman"/>
          <w:color w:val="000000"/>
          <w:sz w:val="24"/>
          <w:szCs w:val="24"/>
        </w:rPr>
        <w:t>to which it was</w:t>
      </w:r>
      <w:r w:rsidR="00B55226" w:rsidRPr="00790CDE">
        <w:rPr>
          <w:rFonts w:ascii="Times New Roman" w:hAnsi="Times New Roman" w:cs="Times New Roman"/>
          <w:color w:val="000000"/>
          <w:sz w:val="24"/>
          <w:szCs w:val="24"/>
        </w:rPr>
        <w:t xml:space="preserve"> brought.</w:t>
      </w:r>
      <w:r w:rsidR="006E0FD8" w:rsidRPr="00790CDE">
        <w:rPr>
          <w:rFonts w:ascii="Times New Roman" w:hAnsi="Times New Roman" w:cs="Times New Roman"/>
          <w:color w:val="000000"/>
          <w:sz w:val="24"/>
          <w:szCs w:val="24"/>
        </w:rPr>
        <w:t xml:space="preserve"> </w:t>
      </w:r>
      <w:r w:rsidR="00707DB9" w:rsidRPr="00790CDE">
        <w:rPr>
          <w:rFonts w:ascii="Times New Roman" w:hAnsi="Times New Roman" w:cs="Times New Roman"/>
          <w:color w:val="000000"/>
          <w:sz w:val="24"/>
          <w:szCs w:val="24"/>
        </w:rPr>
        <w:t>P</w:t>
      </w:r>
      <w:r w:rsidR="006E0FD8" w:rsidRPr="00790CDE">
        <w:rPr>
          <w:rFonts w:ascii="Times New Roman" w:hAnsi="Times New Roman" w:cs="Times New Roman"/>
          <w:color w:val="000000"/>
          <w:sz w:val="24"/>
          <w:szCs w:val="24"/>
        </w:rPr>
        <w:t xml:space="preserve">ollen load size was scored relative to the size of the worker </w:t>
      </w:r>
      <w:r w:rsidR="00226732" w:rsidRPr="00790CDE">
        <w:rPr>
          <w:rFonts w:ascii="Times New Roman" w:hAnsi="Times New Roman" w:cs="Times New Roman"/>
          <w:color w:val="000000"/>
          <w:sz w:val="24"/>
          <w:szCs w:val="24"/>
        </w:rPr>
        <w:t xml:space="preserve">that collected </w:t>
      </w:r>
      <w:r w:rsidR="006E0FD8" w:rsidRPr="00790CDE">
        <w:rPr>
          <w:rFonts w:ascii="Times New Roman" w:hAnsi="Times New Roman" w:cs="Times New Roman"/>
          <w:color w:val="000000"/>
          <w:sz w:val="24"/>
          <w:szCs w:val="24"/>
        </w:rPr>
        <w:t xml:space="preserve">it. </w:t>
      </w:r>
    </w:p>
    <w:p w14:paraId="04D0AA52" w14:textId="7033EDEA" w:rsidR="008A08F2" w:rsidRPr="00790CDE" w:rsidRDefault="007C046E" w:rsidP="00075F6E">
      <w:pPr>
        <w:spacing w:after="0" w:line="480" w:lineRule="auto"/>
        <w:ind w:firstLine="720"/>
        <w:jc w:val="both"/>
        <w:rPr>
          <w:rFonts w:ascii="Times New Roman" w:hAnsi="Times New Roman" w:cs="Times New Roman"/>
          <w:sz w:val="24"/>
          <w:szCs w:val="24"/>
        </w:rPr>
      </w:pPr>
      <w:r w:rsidRPr="00790CDE">
        <w:rPr>
          <w:rFonts w:ascii="Times New Roman" w:hAnsi="Times New Roman" w:cs="Times New Roman"/>
          <w:sz w:val="24"/>
          <w:szCs w:val="24"/>
        </w:rPr>
        <w:t xml:space="preserve">During the experiments, local weather conditions (including hourly temperature and daily rainfall data) were recorded at Silwood Park meteorological station. </w:t>
      </w:r>
    </w:p>
    <w:p w14:paraId="008F8368" w14:textId="3B119DB2" w:rsidR="00F72D45" w:rsidRPr="00790CDE" w:rsidRDefault="006B2EEA" w:rsidP="00211FA5">
      <w:pPr>
        <w:spacing w:after="0" w:line="480" w:lineRule="auto"/>
        <w:ind w:firstLine="720"/>
        <w:jc w:val="both"/>
        <w:rPr>
          <w:rFonts w:ascii="Times New Roman" w:hAnsi="Times New Roman" w:cs="Times New Roman"/>
          <w:sz w:val="24"/>
          <w:szCs w:val="24"/>
        </w:rPr>
      </w:pPr>
      <w:r w:rsidRPr="00790CDE">
        <w:rPr>
          <w:rFonts w:ascii="Times New Roman" w:hAnsi="Times New Roman" w:cs="Times New Roman"/>
          <w:sz w:val="24"/>
          <w:szCs w:val="24"/>
        </w:rPr>
        <w:lastRenderedPageBreak/>
        <w:t>A</w:t>
      </w:r>
      <w:r w:rsidR="00540058" w:rsidRPr="00790CDE">
        <w:rPr>
          <w:rFonts w:ascii="Times New Roman" w:hAnsi="Times New Roman" w:cs="Times New Roman"/>
          <w:sz w:val="24"/>
          <w:szCs w:val="24"/>
        </w:rPr>
        <w:t>ll queens were free from parasites</w:t>
      </w:r>
      <w:r w:rsidRPr="00790CDE">
        <w:rPr>
          <w:rFonts w:ascii="Times New Roman" w:hAnsi="Times New Roman" w:cs="Times New Roman"/>
          <w:sz w:val="24"/>
          <w:szCs w:val="24"/>
        </w:rPr>
        <w:t xml:space="preserve"> at the start of the experiment</w:t>
      </w:r>
      <w:r w:rsidR="00540058" w:rsidRPr="00790CDE">
        <w:rPr>
          <w:rFonts w:ascii="Times New Roman" w:hAnsi="Times New Roman" w:cs="Times New Roman"/>
          <w:sz w:val="24"/>
          <w:szCs w:val="24"/>
        </w:rPr>
        <w:t xml:space="preserve"> (see Gill </w:t>
      </w:r>
      <w:r w:rsidR="00540058" w:rsidRPr="00790CDE">
        <w:rPr>
          <w:rFonts w:ascii="Times New Roman" w:hAnsi="Times New Roman" w:cs="Times New Roman"/>
          <w:i/>
          <w:sz w:val="24"/>
          <w:szCs w:val="24"/>
        </w:rPr>
        <w:t>et al.</w:t>
      </w:r>
      <w:r w:rsidR="00540058" w:rsidRPr="00790CDE">
        <w:rPr>
          <w:rFonts w:ascii="Times New Roman" w:hAnsi="Times New Roman" w:cs="Times New Roman"/>
          <w:sz w:val="24"/>
          <w:szCs w:val="24"/>
        </w:rPr>
        <w:t xml:space="preserve"> 2012).</w:t>
      </w:r>
      <w:r w:rsidR="00F72D45" w:rsidRPr="00790CDE">
        <w:rPr>
          <w:rFonts w:ascii="Times New Roman" w:hAnsi="Times New Roman" w:cs="Times New Roman"/>
          <w:sz w:val="24"/>
          <w:szCs w:val="24"/>
        </w:rPr>
        <w:t xml:space="preserve"> </w:t>
      </w:r>
      <w:r w:rsidRPr="00790CDE">
        <w:rPr>
          <w:rFonts w:ascii="Times New Roman" w:hAnsi="Times New Roman" w:cs="Times New Roman"/>
          <w:sz w:val="24"/>
          <w:szCs w:val="24"/>
        </w:rPr>
        <w:t xml:space="preserve">Two colonies, both from the M treatment group, failed during the experiment: </w:t>
      </w:r>
      <w:r w:rsidR="00F72D45" w:rsidRPr="00790CDE">
        <w:rPr>
          <w:rFonts w:ascii="Times New Roman" w:hAnsi="Times New Roman" w:cs="Times New Roman"/>
          <w:sz w:val="24"/>
          <w:szCs w:val="24"/>
        </w:rPr>
        <w:t xml:space="preserve">the queen and three workers from </w:t>
      </w:r>
      <w:r w:rsidR="00D35B17" w:rsidRPr="00790CDE">
        <w:rPr>
          <w:rFonts w:ascii="Times New Roman" w:hAnsi="Times New Roman" w:cs="Times New Roman"/>
          <w:sz w:val="24"/>
          <w:szCs w:val="24"/>
        </w:rPr>
        <w:t xml:space="preserve">colony </w:t>
      </w:r>
      <w:r w:rsidR="00F72D45" w:rsidRPr="00790CDE">
        <w:rPr>
          <w:rFonts w:ascii="Times New Roman" w:hAnsi="Times New Roman" w:cs="Times New Roman"/>
          <w:sz w:val="24"/>
          <w:szCs w:val="24"/>
        </w:rPr>
        <w:t>WB28 went outside and did not return and the two remaining workers died in the colony on day-8</w:t>
      </w:r>
      <w:r w:rsidRPr="00790CDE">
        <w:rPr>
          <w:rFonts w:ascii="Times New Roman" w:hAnsi="Times New Roman" w:cs="Times New Roman"/>
          <w:sz w:val="24"/>
          <w:szCs w:val="24"/>
        </w:rPr>
        <w:t>. I</w:t>
      </w:r>
      <w:r w:rsidR="00F72D45" w:rsidRPr="00790CDE">
        <w:rPr>
          <w:rFonts w:ascii="Times New Roman" w:hAnsi="Times New Roman" w:cs="Times New Roman"/>
          <w:sz w:val="24"/>
          <w:szCs w:val="24"/>
        </w:rPr>
        <w:t xml:space="preserve">n </w:t>
      </w:r>
      <w:r w:rsidR="00D35B17" w:rsidRPr="00790CDE">
        <w:rPr>
          <w:rFonts w:ascii="Times New Roman" w:hAnsi="Times New Roman" w:cs="Times New Roman"/>
          <w:sz w:val="24"/>
          <w:szCs w:val="24"/>
        </w:rPr>
        <w:t xml:space="preserve">colony </w:t>
      </w:r>
      <w:r w:rsidR="00F72D45" w:rsidRPr="00790CDE">
        <w:rPr>
          <w:rFonts w:ascii="Times New Roman" w:hAnsi="Times New Roman" w:cs="Times New Roman"/>
          <w:sz w:val="24"/>
          <w:szCs w:val="24"/>
        </w:rPr>
        <w:t xml:space="preserve">WB32 the queen died before any worker pupae </w:t>
      </w:r>
      <w:proofErr w:type="spellStart"/>
      <w:r w:rsidR="00F72D45" w:rsidRPr="00790CDE">
        <w:rPr>
          <w:rFonts w:ascii="Times New Roman" w:hAnsi="Times New Roman" w:cs="Times New Roman"/>
          <w:sz w:val="24"/>
          <w:szCs w:val="24"/>
        </w:rPr>
        <w:t>eclosed</w:t>
      </w:r>
      <w:proofErr w:type="spellEnd"/>
      <w:r w:rsidR="00F72D45" w:rsidRPr="00790CDE">
        <w:rPr>
          <w:rFonts w:ascii="Times New Roman" w:hAnsi="Times New Roman" w:cs="Times New Roman"/>
          <w:sz w:val="24"/>
          <w:szCs w:val="24"/>
        </w:rPr>
        <w:t xml:space="preserve"> (day-3).</w:t>
      </w:r>
    </w:p>
    <w:p w14:paraId="048A9AE4" w14:textId="77777777" w:rsidR="006E2972" w:rsidRPr="00211FA5" w:rsidRDefault="006E2972" w:rsidP="001F25C0">
      <w:pPr>
        <w:spacing w:after="0" w:line="480" w:lineRule="auto"/>
        <w:jc w:val="both"/>
        <w:rPr>
          <w:rFonts w:ascii="Times New Roman" w:hAnsi="Times New Roman" w:cs="Times New Roman"/>
          <w:sz w:val="24"/>
          <w:szCs w:val="24"/>
        </w:rPr>
      </w:pPr>
    </w:p>
    <w:p w14:paraId="5464DA91" w14:textId="7AA65B22" w:rsidR="006E2972" w:rsidRPr="001F25C0" w:rsidRDefault="006E2972" w:rsidP="001F25C0">
      <w:pPr>
        <w:spacing w:after="0" w:line="480" w:lineRule="auto"/>
        <w:jc w:val="both"/>
        <w:rPr>
          <w:rFonts w:ascii="Times New Roman" w:hAnsi="Times New Roman" w:cs="Times New Roman"/>
          <w:sz w:val="24"/>
          <w:szCs w:val="24"/>
        </w:rPr>
      </w:pPr>
      <w:r w:rsidRPr="001F25C0">
        <w:rPr>
          <w:rFonts w:ascii="Times New Roman" w:hAnsi="Times New Roman" w:cs="Times New Roman"/>
          <w:sz w:val="24"/>
          <w:szCs w:val="24"/>
        </w:rPr>
        <w:t>Data Analysis</w:t>
      </w:r>
    </w:p>
    <w:p w14:paraId="7FD1FEE9" w14:textId="524B2B2D" w:rsidR="006E2972" w:rsidRPr="001F25C0" w:rsidRDefault="006E2972" w:rsidP="001F25C0">
      <w:pPr>
        <w:spacing w:after="0" w:line="480" w:lineRule="auto"/>
        <w:ind w:firstLine="720"/>
        <w:jc w:val="both"/>
        <w:rPr>
          <w:rFonts w:ascii="Times New Roman" w:hAnsi="Times New Roman" w:cs="Times New Roman"/>
          <w:sz w:val="24"/>
          <w:szCs w:val="24"/>
        </w:rPr>
      </w:pPr>
      <w:r w:rsidRPr="001F25C0">
        <w:rPr>
          <w:rFonts w:ascii="Times New Roman" w:hAnsi="Times New Roman" w:cs="Times New Roman"/>
          <w:sz w:val="24"/>
          <w:szCs w:val="24"/>
        </w:rPr>
        <w:t xml:space="preserve">Nineteen workers lost their tag over the 28 days </w:t>
      </w:r>
      <w:r w:rsidR="005E3D83" w:rsidRPr="001F25C0">
        <w:rPr>
          <w:rFonts w:ascii="Times New Roman" w:hAnsi="Times New Roman" w:cs="Times New Roman"/>
          <w:sz w:val="24"/>
          <w:szCs w:val="24"/>
        </w:rPr>
        <w:t xml:space="preserve">of the experiment. These 19 individuals were found in </w:t>
      </w:r>
      <w:r w:rsidRPr="001F25C0">
        <w:rPr>
          <w:rFonts w:ascii="Times New Roman" w:hAnsi="Times New Roman" w:cs="Times New Roman"/>
          <w:sz w:val="24"/>
          <w:szCs w:val="24"/>
        </w:rPr>
        <w:t>15</w:t>
      </w:r>
      <w:r w:rsidR="005E3D83" w:rsidRPr="001F25C0">
        <w:rPr>
          <w:rFonts w:ascii="Times New Roman" w:hAnsi="Times New Roman" w:cs="Times New Roman"/>
          <w:sz w:val="24"/>
          <w:szCs w:val="24"/>
        </w:rPr>
        <w:t xml:space="preserve"> </w:t>
      </w:r>
      <w:r w:rsidRPr="001F25C0">
        <w:rPr>
          <w:rFonts w:ascii="Times New Roman" w:hAnsi="Times New Roman" w:cs="Times New Roman"/>
          <w:sz w:val="24"/>
          <w:szCs w:val="24"/>
        </w:rPr>
        <w:t>colonies</w:t>
      </w:r>
      <w:r w:rsidR="005E3D83" w:rsidRPr="001F25C0">
        <w:rPr>
          <w:rFonts w:ascii="Times New Roman" w:hAnsi="Times New Roman" w:cs="Times New Roman"/>
          <w:sz w:val="24"/>
          <w:szCs w:val="24"/>
        </w:rPr>
        <w:t xml:space="preserve"> (no more than 2 individuals lost their tag </w:t>
      </w:r>
      <w:r w:rsidRPr="001F25C0">
        <w:rPr>
          <w:rFonts w:ascii="Times New Roman" w:hAnsi="Times New Roman" w:cs="Times New Roman"/>
          <w:sz w:val="24"/>
          <w:szCs w:val="24"/>
        </w:rPr>
        <w:t xml:space="preserve">per colony), </w:t>
      </w:r>
      <w:r w:rsidR="005E3D83" w:rsidRPr="001F25C0">
        <w:rPr>
          <w:rFonts w:ascii="Times New Roman" w:hAnsi="Times New Roman" w:cs="Times New Roman"/>
          <w:sz w:val="24"/>
          <w:szCs w:val="24"/>
        </w:rPr>
        <w:t>and included</w:t>
      </w:r>
      <w:r w:rsidRPr="001F25C0">
        <w:rPr>
          <w:rFonts w:ascii="Times New Roman" w:hAnsi="Times New Roman" w:cs="Times New Roman"/>
          <w:sz w:val="24"/>
          <w:szCs w:val="24"/>
        </w:rPr>
        <w:t xml:space="preserve"> three foragers (</w:t>
      </w:r>
      <w:r w:rsidR="005E3D83" w:rsidRPr="001F25C0">
        <w:rPr>
          <w:rFonts w:ascii="Times New Roman" w:hAnsi="Times New Roman" w:cs="Times New Roman"/>
          <w:sz w:val="24"/>
          <w:szCs w:val="24"/>
        </w:rPr>
        <w:t>from</w:t>
      </w:r>
      <w:r w:rsidRPr="001F25C0">
        <w:rPr>
          <w:rFonts w:ascii="Times New Roman" w:hAnsi="Times New Roman" w:cs="Times New Roman"/>
          <w:sz w:val="24"/>
          <w:szCs w:val="24"/>
        </w:rPr>
        <w:t xml:space="preserve"> 3 </w:t>
      </w:r>
      <w:r w:rsidR="005E3D83" w:rsidRPr="001F25C0">
        <w:rPr>
          <w:rFonts w:ascii="Times New Roman" w:hAnsi="Times New Roman" w:cs="Times New Roman"/>
          <w:sz w:val="24"/>
          <w:szCs w:val="24"/>
        </w:rPr>
        <w:t xml:space="preserve">different </w:t>
      </w:r>
      <w:r w:rsidRPr="001F25C0">
        <w:rPr>
          <w:rFonts w:ascii="Times New Roman" w:hAnsi="Times New Roman" w:cs="Times New Roman"/>
          <w:sz w:val="24"/>
          <w:szCs w:val="24"/>
        </w:rPr>
        <w:t xml:space="preserve">colonies). For these three foragers we were unable to definitively match the previous worker tag ID </w:t>
      </w:r>
      <w:r w:rsidR="005E3D83" w:rsidRPr="001F25C0">
        <w:rPr>
          <w:rFonts w:ascii="Times New Roman" w:hAnsi="Times New Roman" w:cs="Times New Roman"/>
          <w:sz w:val="24"/>
          <w:szCs w:val="24"/>
        </w:rPr>
        <w:t xml:space="preserve">number </w:t>
      </w:r>
      <w:r w:rsidRPr="001F25C0">
        <w:rPr>
          <w:rFonts w:ascii="Times New Roman" w:hAnsi="Times New Roman" w:cs="Times New Roman"/>
          <w:sz w:val="24"/>
          <w:szCs w:val="24"/>
        </w:rPr>
        <w:t xml:space="preserve">with the new tag ID </w:t>
      </w:r>
      <w:r w:rsidR="005E3D83" w:rsidRPr="001F25C0">
        <w:rPr>
          <w:rFonts w:ascii="Times New Roman" w:hAnsi="Times New Roman" w:cs="Times New Roman"/>
          <w:sz w:val="24"/>
          <w:szCs w:val="24"/>
        </w:rPr>
        <w:t xml:space="preserve">number </w:t>
      </w:r>
      <w:r w:rsidRPr="001F25C0">
        <w:rPr>
          <w:rFonts w:ascii="Times New Roman" w:hAnsi="Times New Roman" w:cs="Times New Roman"/>
          <w:sz w:val="24"/>
          <w:szCs w:val="24"/>
        </w:rPr>
        <w:t xml:space="preserve">due to worker losses </w:t>
      </w:r>
      <w:r w:rsidR="005E3D83" w:rsidRPr="001F25C0">
        <w:rPr>
          <w:rFonts w:ascii="Times New Roman" w:hAnsi="Times New Roman" w:cs="Times New Roman"/>
          <w:sz w:val="24"/>
          <w:szCs w:val="24"/>
        </w:rPr>
        <w:t xml:space="preserve">occurring </w:t>
      </w:r>
      <w:r w:rsidRPr="001F25C0">
        <w:rPr>
          <w:rFonts w:ascii="Times New Roman" w:hAnsi="Times New Roman" w:cs="Times New Roman"/>
          <w:sz w:val="24"/>
          <w:szCs w:val="24"/>
        </w:rPr>
        <w:t xml:space="preserve">outside </w:t>
      </w:r>
      <w:r w:rsidR="005E3D83" w:rsidRPr="001F25C0">
        <w:rPr>
          <w:rFonts w:ascii="Times New Roman" w:hAnsi="Times New Roman" w:cs="Times New Roman"/>
          <w:sz w:val="24"/>
          <w:szCs w:val="24"/>
        </w:rPr>
        <w:t>the nest</w:t>
      </w:r>
      <w:r w:rsidRPr="001F25C0">
        <w:rPr>
          <w:rFonts w:ascii="Times New Roman" w:hAnsi="Times New Roman" w:cs="Times New Roman"/>
          <w:sz w:val="24"/>
          <w:szCs w:val="24"/>
        </w:rPr>
        <w:t xml:space="preserve">. </w:t>
      </w:r>
      <w:r w:rsidR="005E3D83" w:rsidRPr="001F25C0">
        <w:rPr>
          <w:rFonts w:ascii="Times New Roman" w:hAnsi="Times New Roman" w:cs="Times New Roman"/>
          <w:sz w:val="24"/>
          <w:szCs w:val="24"/>
        </w:rPr>
        <w:t>G</w:t>
      </w:r>
      <w:r w:rsidRPr="001F25C0">
        <w:rPr>
          <w:rFonts w:ascii="Times New Roman" w:hAnsi="Times New Roman" w:cs="Times New Roman"/>
          <w:sz w:val="24"/>
          <w:szCs w:val="24"/>
        </w:rPr>
        <w:t>iven there were so few re-tagged foragers</w:t>
      </w:r>
      <w:r w:rsidR="00211FA5" w:rsidRPr="001F25C0">
        <w:rPr>
          <w:rFonts w:ascii="Times New Roman" w:hAnsi="Times New Roman" w:cs="Times New Roman"/>
          <w:sz w:val="24"/>
          <w:szCs w:val="24"/>
        </w:rPr>
        <w:t xml:space="preserve"> (1.2% of all foragers; 0.4% of all tagged workers)</w:t>
      </w:r>
      <w:proofErr w:type="gramStart"/>
      <w:r w:rsidRPr="001F25C0">
        <w:rPr>
          <w:rFonts w:ascii="Times New Roman" w:hAnsi="Times New Roman" w:cs="Times New Roman"/>
          <w:sz w:val="24"/>
          <w:szCs w:val="24"/>
        </w:rPr>
        <w:t>,</w:t>
      </w:r>
      <w:proofErr w:type="gramEnd"/>
      <w:r w:rsidRPr="001F25C0">
        <w:rPr>
          <w:rFonts w:ascii="Times New Roman" w:hAnsi="Times New Roman" w:cs="Times New Roman"/>
          <w:sz w:val="24"/>
          <w:szCs w:val="24"/>
        </w:rPr>
        <w:t xml:space="preserve"> we included the three newly tagged workers as separate individuals in the analysis for the foraging patterns. </w:t>
      </w:r>
      <w:r w:rsidR="005E3D83" w:rsidRPr="001F25C0">
        <w:rPr>
          <w:rFonts w:ascii="Times New Roman" w:hAnsi="Times New Roman" w:cs="Times New Roman"/>
          <w:sz w:val="24"/>
          <w:szCs w:val="24"/>
        </w:rPr>
        <w:t>However, w</w:t>
      </w:r>
      <w:r w:rsidRPr="001F25C0">
        <w:rPr>
          <w:rFonts w:ascii="Times New Roman" w:hAnsi="Times New Roman" w:cs="Times New Roman"/>
          <w:sz w:val="24"/>
          <w:szCs w:val="24"/>
        </w:rPr>
        <w:t xml:space="preserve">e did not include the three retagged foragers in the analysis </w:t>
      </w:r>
      <w:r w:rsidR="005E3D83" w:rsidRPr="001F25C0">
        <w:rPr>
          <w:rFonts w:ascii="Times New Roman" w:hAnsi="Times New Roman" w:cs="Times New Roman"/>
          <w:sz w:val="24"/>
          <w:szCs w:val="24"/>
        </w:rPr>
        <w:t xml:space="preserve">of </w:t>
      </w:r>
      <w:r w:rsidRPr="001F25C0">
        <w:rPr>
          <w:rFonts w:ascii="Times New Roman" w:hAnsi="Times New Roman" w:cs="Times New Roman"/>
          <w:sz w:val="24"/>
          <w:szCs w:val="24"/>
        </w:rPr>
        <w:t>the relationship between foraging performance and forager age/experience.</w:t>
      </w:r>
    </w:p>
    <w:p w14:paraId="3C21E04A" w14:textId="77777777" w:rsidR="006E2972" w:rsidRPr="00211FA5" w:rsidRDefault="006E2972" w:rsidP="001F25C0">
      <w:pPr>
        <w:spacing w:after="0" w:line="480" w:lineRule="auto"/>
        <w:jc w:val="both"/>
        <w:rPr>
          <w:rFonts w:ascii="Times New Roman" w:hAnsi="Times New Roman" w:cs="Times New Roman"/>
          <w:sz w:val="24"/>
          <w:szCs w:val="24"/>
        </w:rPr>
      </w:pPr>
    </w:p>
    <w:p w14:paraId="6500D2BF" w14:textId="77777777" w:rsidR="0088346C" w:rsidRPr="00790CDE" w:rsidRDefault="000D4823" w:rsidP="001F25C0">
      <w:pPr>
        <w:spacing w:after="0" w:line="480" w:lineRule="auto"/>
        <w:jc w:val="both"/>
        <w:rPr>
          <w:rFonts w:ascii="Times New Roman" w:hAnsi="Times New Roman" w:cs="Times New Roman"/>
          <w:b/>
          <w:sz w:val="24"/>
          <w:szCs w:val="24"/>
        </w:rPr>
      </w:pPr>
      <w:r w:rsidRPr="00790CDE">
        <w:rPr>
          <w:rFonts w:ascii="Times New Roman" w:hAnsi="Times New Roman" w:cs="Times New Roman"/>
          <w:b/>
          <w:sz w:val="24"/>
          <w:szCs w:val="24"/>
        </w:rPr>
        <w:t>Supporting</w:t>
      </w:r>
      <w:r w:rsidR="0071248A" w:rsidRPr="00790CDE">
        <w:rPr>
          <w:rFonts w:ascii="Times New Roman" w:hAnsi="Times New Roman" w:cs="Times New Roman"/>
          <w:b/>
          <w:sz w:val="24"/>
          <w:szCs w:val="24"/>
        </w:rPr>
        <w:t xml:space="preserve"> </w:t>
      </w:r>
      <w:r w:rsidR="00101535" w:rsidRPr="00790CDE">
        <w:rPr>
          <w:rFonts w:ascii="Times New Roman" w:hAnsi="Times New Roman" w:cs="Times New Roman"/>
          <w:b/>
          <w:sz w:val="24"/>
          <w:szCs w:val="24"/>
        </w:rPr>
        <w:t>Results</w:t>
      </w:r>
    </w:p>
    <w:p w14:paraId="6BA1E2B1" w14:textId="13CA1950" w:rsidR="008A5204" w:rsidRPr="00790CDE" w:rsidRDefault="00EA3684" w:rsidP="001F25C0">
      <w:pPr>
        <w:autoSpaceDE w:val="0"/>
        <w:autoSpaceDN w:val="0"/>
        <w:adjustRightInd w:val="0"/>
        <w:spacing w:after="0" w:line="480" w:lineRule="auto"/>
        <w:ind w:firstLine="720"/>
        <w:jc w:val="both"/>
        <w:rPr>
          <w:rFonts w:ascii="Times New Roman" w:hAnsi="Times New Roman" w:cs="Times New Roman"/>
          <w:color w:val="000000"/>
          <w:sz w:val="24"/>
          <w:szCs w:val="24"/>
        </w:rPr>
      </w:pPr>
      <w:r w:rsidRPr="00790CDE">
        <w:rPr>
          <w:rFonts w:ascii="Times New Roman" w:hAnsi="Times New Roman" w:cs="Times New Roman"/>
          <w:color w:val="000000"/>
          <w:sz w:val="24"/>
          <w:szCs w:val="24"/>
        </w:rPr>
        <w:t>Analysis of the RFID data showed that foragers moved between colonies, a common scenario in social insects</w:t>
      </w:r>
      <w:r w:rsidR="003D7173" w:rsidRPr="00790CDE">
        <w:rPr>
          <w:rFonts w:ascii="Times New Roman" w:hAnsi="Times New Roman" w:cs="Times New Roman"/>
          <w:color w:val="000000"/>
          <w:sz w:val="24"/>
          <w:szCs w:val="24"/>
        </w:rPr>
        <w:t xml:space="preserve">, such as bumblebees </w:t>
      </w:r>
      <w:r w:rsidR="00245677" w:rsidRPr="00790CDE">
        <w:rPr>
          <w:rFonts w:ascii="Times New Roman" w:hAnsi="Times New Roman" w:cs="Times New Roman"/>
          <w:color w:val="000000"/>
          <w:sz w:val="24"/>
          <w:szCs w:val="24"/>
        </w:rPr>
        <w:fldChar w:fldCharType="begin"/>
      </w:r>
      <w:r w:rsidR="00213A51" w:rsidRPr="00790CDE">
        <w:rPr>
          <w:rFonts w:ascii="Times New Roman" w:hAnsi="Times New Roman" w:cs="Times New Roman"/>
          <w:color w:val="000000"/>
          <w:sz w:val="24"/>
          <w:szCs w:val="24"/>
        </w:rPr>
        <w:instrText xml:space="preserve"> ADDIN EN.CITE &lt;EndNote&gt;&lt;Cite&gt;&lt;Author&gt;Lopez-Vaamonde&lt;/Author&gt;&lt;Year&gt;2004&lt;/Year&gt;&lt;RecNum&gt;496&lt;/RecNum&gt;&lt;Prefix&gt;bumblebees &lt;/Prefix&gt;&lt;DisplayText&gt;(bumblebees Lopez-Vaamonde et al. 2004)&lt;/DisplayText&gt;&lt;record&gt;&lt;rec-number&gt;496&lt;/rec-number&gt;&lt;foreign-keys&gt;&lt;key app="EN" db-id="2zzear0xopesdwe99x6pxta9r2xa520spptz"&gt;496&lt;/key&gt;&lt;/foreign-keys&gt;&lt;ref-type name="Journal Article"&gt;17&lt;/ref-type&gt;&lt;contributors&gt;&lt;authors&gt;&lt;author&gt;Lopez-Vaamonde, C.&lt;/author&gt;&lt;author&gt;Koning, J. W.&lt;/author&gt;&lt;author&gt;Brown, R. M.&lt;/author&gt;&lt;author&gt;Jordan, W. C.&lt;/author&gt;&lt;author&gt;Bourke, A. F. G.&lt;/author&gt;&lt;/authors&gt;&lt;/contributors&gt;&lt;titles&gt;&lt;title&gt;Social parasitism by male-producing reproductive workers in a eusocial insect&lt;/title&gt;&lt;secondary-title&gt;Nature&lt;/secondary-title&gt;&lt;/titles&gt;&lt;periodical&gt;&lt;full-title&gt;Nature&lt;/full-title&gt;&lt;/periodical&gt;&lt;pages&gt;557-560&lt;/pages&gt;&lt;volume&gt;430&lt;/volume&gt;&lt;number&gt;6999&lt;/number&gt;&lt;dates&gt;&lt;year&gt;2004&lt;/year&gt;&lt;pub-dates&gt;&lt;date&gt;Jul&lt;/date&gt;&lt;/pub-dates&gt;&lt;/dates&gt;&lt;isbn&gt;0028-0836&lt;/isbn&gt;&lt;accession-num&gt;WOS:000222946100047&lt;/accession-num&gt;&lt;urls&gt;&lt;related-urls&gt;&lt;url&gt;&amp;lt;Go to ISI&amp;gt;://WOS:000222946100047&lt;/url&gt;&lt;/related-urls&gt;&lt;/urls&gt;&lt;electronic-resource-num&gt;10.1038/nature02769&lt;/electronic-resource-num&gt;&lt;/record&gt;&lt;/Cite&gt;&lt;/EndNote&gt;</w:instrText>
      </w:r>
      <w:r w:rsidR="00245677" w:rsidRPr="00790CDE">
        <w:rPr>
          <w:rFonts w:ascii="Times New Roman" w:hAnsi="Times New Roman" w:cs="Times New Roman"/>
          <w:color w:val="000000"/>
          <w:sz w:val="24"/>
          <w:szCs w:val="24"/>
        </w:rPr>
        <w:fldChar w:fldCharType="separate"/>
      </w:r>
      <w:r w:rsidR="00213A51" w:rsidRPr="00790CDE">
        <w:rPr>
          <w:rFonts w:ascii="Times New Roman" w:hAnsi="Times New Roman" w:cs="Times New Roman"/>
          <w:noProof/>
          <w:color w:val="000000"/>
          <w:sz w:val="24"/>
          <w:szCs w:val="24"/>
        </w:rPr>
        <w:t>(</w:t>
      </w:r>
      <w:hyperlink w:anchor="_ENREF_5" w:tooltip="Lopez-Vaamonde, 2004 #496" w:history="1">
        <w:r w:rsidR="00213A51" w:rsidRPr="00790CDE">
          <w:rPr>
            <w:rFonts w:ascii="Times New Roman" w:hAnsi="Times New Roman" w:cs="Times New Roman"/>
            <w:noProof/>
            <w:color w:val="000000"/>
            <w:sz w:val="24"/>
            <w:szCs w:val="24"/>
          </w:rPr>
          <w:t>Lopez-Vaamonde et al. 2004</w:t>
        </w:r>
      </w:hyperlink>
      <w:r w:rsidR="00213A51" w:rsidRPr="00790CDE">
        <w:rPr>
          <w:rFonts w:ascii="Times New Roman" w:hAnsi="Times New Roman" w:cs="Times New Roman"/>
          <w:noProof/>
          <w:color w:val="000000"/>
          <w:sz w:val="24"/>
          <w:szCs w:val="24"/>
        </w:rPr>
        <w:t>)</w:t>
      </w:r>
      <w:r w:rsidR="00245677" w:rsidRPr="00790CDE">
        <w:rPr>
          <w:rFonts w:ascii="Times New Roman" w:hAnsi="Times New Roman" w:cs="Times New Roman"/>
          <w:color w:val="000000"/>
          <w:sz w:val="24"/>
          <w:szCs w:val="24"/>
        </w:rPr>
        <w:fldChar w:fldCharType="end"/>
      </w:r>
      <w:r w:rsidR="00530911" w:rsidRPr="00790CDE">
        <w:rPr>
          <w:rFonts w:ascii="Times New Roman" w:hAnsi="Times New Roman" w:cs="Times New Roman"/>
          <w:color w:val="000000"/>
          <w:sz w:val="24"/>
          <w:szCs w:val="24"/>
        </w:rPr>
        <w:t xml:space="preserve">, honeybees </w:t>
      </w:r>
      <w:r w:rsidR="00245677" w:rsidRPr="00790CDE">
        <w:rPr>
          <w:rFonts w:ascii="Times New Roman" w:hAnsi="Times New Roman" w:cs="Times New Roman"/>
          <w:color w:val="000000"/>
          <w:sz w:val="24"/>
          <w:szCs w:val="24"/>
        </w:rPr>
        <w:fldChar w:fldCharType="begin"/>
      </w:r>
      <w:r w:rsidR="00213A51" w:rsidRPr="00790CDE">
        <w:rPr>
          <w:rFonts w:ascii="Times New Roman" w:hAnsi="Times New Roman" w:cs="Times New Roman"/>
          <w:color w:val="000000"/>
          <w:sz w:val="24"/>
          <w:szCs w:val="24"/>
        </w:rPr>
        <w:instrText xml:space="preserve"> ADDIN EN.CITE &lt;EndNote&gt;&lt;Cite&gt;&lt;Author&gt;Pfeiffer&lt;/Author&gt;&lt;Year&gt;1998&lt;/Year&gt;&lt;RecNum&gt;499&lt;/RecNum&gt;&lt;DisplayText&gt;(Pfeiffer &amp;amp; Crailsheim 1998)&lt;/DisplayText&gt;&lt;record&gt;&lt;rec-number&gt;499&lt;/rec-number&gt;&lt;foreign-keys&gt;&lt;key app="EN" db-id="2zzear0xopesdwe99x6pxta9r2xa520spptz"&gt;499&lt;/key&gt;&lt;/foreign-keys&gt;&lt;ref-type name="Journal Article"&gt;17&lt;/ref-type&gt;&lt;contributors&gt;&lt;authors&gt;&lt;author&gt;Pfeiffer, K. J.&lt;/author&gt;&lt;author&gt;Crailsheim, K.&lt;/author&gt;&lt;/authors&gt;&lt;/contributors&gt;&lt;titles&gt;&lt;title&gt;Drifting of honeybees&lt;/title&gt;&lt;secondary-title&gt;Insectes Sociaux&lt;/secondary-title&gt;&lt;/titles&gt;&lt;periodical&gt;&lt;full-title&gt;Insectes Sociaux&lt;/full-title&gt;&lt;/periodical&gt;&lt;pages&gt;151-167&lt;/pages&gt;&lt;volume&gt;45&lt;/volume&gt;&lt;number&gt;2&lt;/number&gt;&lt;dates&gt;&lt;year&gt;1998&lt;/year&gt;&lt;/dates&gt;&lt;isbn&gt;0020-1812&lt;/isbn&gt;&lt;accession-num&gt;WOS:000074245800004&lt;/accession-num&gt;&lt;urls&gt;&lt;related-urls&gt;&lt;url&gt;&amp;lt;Go to ISI&amp;gt;://WOS:000074245800004&lt;/url&gt;&lt;/related-urls&gt;&lt;/urls&gt;&lt;electronic-resource-num&gt;10.1007/s000400050076&lt;/electronic-resource-num&gt;&lt;/record&gt;&lt;/Cite&gt;&lt;/EndNote&gt;</w:instrText>
      </w:r>
      <w:r w:rsidR="00245677" w:rsidRPr="00790CDE">
        <w:rPr>
          <w:rFonts w:ascii="Times New Roman" w:hAnsi="Times New Roman" w:cs="Times New Roman"/>
          <w:color w:val="000000"/>
          <w:sz w:val="24"/>
          <w:szCs w:val="24"/>
        </w:rPr>
        <w:fldChar w:fldCharType="separate"/>
      </w:r>
      <w:r w:rsidR="00213A51" w:rsidRPr="00790CDE">
        <w:rPr>
          <w:rFonts w:ascii="Times New Roman" w:hAnsi="Times New Roman" w:cs="Times New Roman"/>
          <w:noProof/>
          <w:color w:val="000000"/>
          <w:sz w:val="24"/>
          <w:szCs w:val="24"/>
        </w:rPr>
        <w:t>(</w:t>
      </w:r>
      <w:hyperlink w:anchor="_ENREF_7" w:tooltip="Pfeiffer, 1998 #499" w:history="1">
        <w:r w:rsidR="00213A51" w:rsidRPr="00790CDE">
          <w:rPr>
            <w:rFonts w:ascii="Times New Roman" w:hAnsi="Times New Roman" w:cs="Times New Roman"/>
            <w:noProof/>
            <w:color w:val="000000"/>
            <w:sz w:val="24"/>
            <w:szCs w:val="24"/>
          </w:rPr>
          <w:t>Pfeiffer &amp; Crailsheim 1998</w:t>
        </w:r>
      </w:hyperlink>
      <w:r w:rsidR="00213A51" w:rsidRPr="00790CDE">
        <w:rPr>
          <w:rFonts w:ascii="Times New Roman" w:hAnsi="Times New Roman" w:cs="Times New Roman"/>
          <w:noProof/>
          <w:color w:val="000000"/>
          <w:sz w:val="24"/>
          <w:szCs w:val="24"/>
        </w:rPr>
        <w:t>)</w:t>
      </w:r>
      <w:r w:rsidR="00245677" w:rsidRPr="00790CDE">
        <w:rPr>
          <w:rFonts w:ascii="Times New Roman" w:hAnsi="Times New Roman" w:cs="Times New Roman"/>
          <w:color w:val="000000"/>
          <w:sz w:val="24"/>
          <w:szCs w:val="24"/>
        </w:rPr>
        <w:fldChar w:fldCharType="end"/>
      </w:r>
      <w:r w:rsidR="00530911" w:rsidRPr="00790CDE">
        <w:rPr>
          <w:rFonts w:ascii="Times New Roman" w:hAnsi="Times New Roman" w:cs="Times New Roman"/>
          <w:color w:val="000000"/>
          <w:sz w:val="24"/>
          <w:szCs w:val="24"/>
        </w:rPr>
        <w:t xml:space="preserve">, </w:t>
      </w:r>
      <w:r w:rsidR="00213A51" w:rsidRPr="00790CDE">
        <w:rPr>
          <w:rFonts w:ascii="Times New Roman" w:hAnsi="Times New Roman" w:cs="Times New Roman"/>
          <w:color w:val="000000"/>
          <w:sz w:val="24"/>
          <w:szCs w:val="24"/>
        </w:rPr>
        <w:t xml:space="preserve">and </w:t>
      </w:r>
      <w:r w:rsidR="00530911" w:rsidRPr="00790CDE">
        <w:rPr>
          <w:rFonts w:ascii="Times New Roman" w:hAnsi="Times New Roman" w:cs="Times New Roman"/>
          <w:color w:val="000000"/>
          <w:sz w:val="24"/>
          <w:szCs w:val="24"/>
        </w:rPr>
        <w:t xml:space="preserve">wasps </w:t>
      </w:r>
      <w:r w:rsidR="00245677" w:rsidRPr="00790CDE">
        <w:rPr>
          <w:rFonts w:ascii="Times New Roman" w:hAnsi="Times New Roman" w:cs="Times New Roman"/>
          <w:color w:val="000000"/>
          <w:sz w:val="24"/>
          <w:szCs w:val="24"/>
        </w:rPr>
        <w:fldChar w:fldCharType="begin"/>
      </w:r>
      <w:r w:rsidR="00213A51" w:rsidRPr="00790CDE">
        <w:rPr>
          <w:rFonts w:ascii="Times New Roman" w:hAnsi="Times New Roman" w:cs="Times New Roman"/>
          <w:color w:val="000000"/>
          <w:sz w:val="24"/>
          <w:szCs w:val="24"/>
        </w:rPr>
        <w:instrText xml:space="preserve"> ADDIN EN.CITE &lt;EndNote&gt;&lt;Cite&gt;&lt;Author&gt;Sumner&lt;/Author&gt;&lt;Year&gt;2007&lt;/Year&gt;&lt;RecNum&gt;498&lt;/RecNum&gt;&lt;DisplayText&gt;(Sumner et al. 2007)&lt;/DisplayText&gt;&lt;record&gt;&lt;rec-number&gt;498&lt;/rec-number&gt;&lt;foreign-keys&gt;&lt;key app="EN" db-id="2zzear0xopesdwe99x6pxta9r2xa520spptz"&gt;498&lt;/key&gt;&lt;/foreign-keys&gt;&lt;ref-type name="Journal Article"&gt;17&lt;/ref-type&gt;&lt;contributors&gt;&lt;authors&gt;&lt;author&gt;Sumner, S.&lt;/author&gt;&lt;author&gt;Lucas, E.&lt;/author&gt;&lt;author&gt;Barker, J.&lt;/author&gt;&lt;author&gt;Isaac, N.&lt;/author&gt;&lt;/authors&gt;&lt;/contributors&gt;&lt;titles&gt;&lt;title&gt;Radio-tagging technology reveals extreme nest-drifting behavior in a eusocial insect&lt;/title&gt;&lt;secondary-title&gt;Current Biology&lt;/secondary-title&gt;&lt;/titles&gt;&lt;periodical&gt;&lt;full-title&gt;Current Biology&lt;/full-title&gt;&lt;/periodical&gt;&lt;pages&gt;140-145&lt;/pages&gt;&lt;volume&gt;17&lt;/volume&gt;&lt;number&gt;2&lt;/number&gt;&lt;dates&gt;&lt;year&gt;2007&lt;/year&gt;&lt;pub-dates&gt;&lt;date&gt;Jan&lt;/date&gt;&lt;/pub-dates&gt;&lt;/dates&gt;&lt;isbn&gt;0960-9822&lt;/isbn&gt;&lt;accession-num&gt;WOS:000243811200022&lt;/accession-num&gt;&lt;urls&gt;&lt;related-urls&gt;&lt;url&gt;&amp;lt;Go to ISI&amp;gt;://WOS:000243811200022&lt;/url&gt;&lt;/related-urls&gt;&lt;/urls&gt;&lt;electronic-resource-num&gt;10.1016/j.cub.2006.11.064&lt;/electronic-resource-num&gt;&lt;/record&gt;&lt;/Cite&gt;&lt;/EndNote&gt;</w:instrText>
      </w:r>
      <w:r w:rsidR="00245677" w:rsidRPr="00790CDE">
        <w:rPr>
          <w:rFonts w:ascii="Times New Roman" w:hAnsi="Times New Roman" w:cs="Times New Roman"/>
          <w:color w:val="000000"/>
          <w:sz w:val="24"/>
          <w:szCs w:val="24"/>
        </w:rPr>
        <w:fldChar w:fldCharType="separate"/>
      </w:r>
      <w:r w:rsidR="00213A51" w:rsidRPr="00790CDE">
        <w:rPr>
          <w:rFonts w:ascii="Times New Roman" w:hAnsi="Times New Roman" w:cs="Times New Roman"/>
          <w:noProof/>
          <w:color w:val="000000"/>
          <w:sz w:val="24"/>
          <w:szCs w:val="24"/>
        </w:rPr>
        <w:t>(</w:t>
      </w:r>
      <w:hyperlink w:anchor="_ENREF_10" w:tooltip="Sumner, 2007 #498" w:history="1">
        <w:r w:rsidR="00213A51" w:rsidRPr="00790CDE">
          <w:rPr>
            <w:rFonts w:ascii="Times New Roman" w:hAnsi="Times New Roman" w:cs="Times New Roman"/>
            <w:noProof/>
            <w:color w:val="000000"/>
            <w:sz w:val="24"/>
            <w:szCs w:val="24"/>
          </w:rPr>
          <w:t>Sumner et al. 2007</w:t>
        </w:r>
      </w:hyperlink>
      <w:r w:rsidR="00213A51" w:rsidRPr="00790CDE">
        <w:rPr>
          <w:rFonts w:ascii="Times New Roman" w:hAnsi="Times New Roman" w:cs="Times New Roman"/>
          <w:noProof/>
          <w:color w:val="000000"/>
          <w:sz w:val="24"/>
          <w:szCs w:val="24"/>
        </w:rPr>
        <w:t>)</w:t>
      </w:r>
      <w:r w:rsidR="00245677" w:rsidRPr="00790CDE">
        <w:rPr>
          <w:rFonts w:ascii="Times New Roman" w:hAnsi="Times New Roman" w:cs="Times New Roman"/>
          <w:color w:val="000000"/>
          <w:sz w:val="24"/>
          <w:szCs w:val="24"/>
        </w:rPr>
        <w:fldChar w:fldCharType="end"/>
      </w:r>
      <w:r w:rsidR="00530911" w:rsidRPr="00790CDE">
        <w:rPr>
          <w:rFonts w:ascii="Times New Roman" w:hAnsi="Times New Roman" w:cs="Times New Roman"/>
          <w:color w:val="000000"/>
          <w:sz w:val="24"/>
          <w:szCs w:val="24"/>
        </w:rPr>
        <w:t xml:space="preserve">. </w:t>
      </w:r>
      <w:r w:rsidR="00F221FD" w:rsidRPr="00790CDE">
        <w:rPr>
          <w:rFonts w:ascii="Times New Roman" w:hAnsi="Times New Roman" w:cs="Times New Roman"/>
          <w:color w:val="000000"/>
          <w:sz w:val="24"/>
          <w:szCs w:val="24"/>
        </w:rPr>
        <w:t>In order to deal with</w:t>
      </w:r>
      <w:r w:rsidRPr="00790CDE">
        <w:rPr>
          <w:rFonts w:ascii="Times New Roman" w:hAnsi="Times New Roman" w:cs="Times New Roman"/>
          <w:color w:val="000000"/>
          <w:sz w:val="24"/>
          <w:szCs w:val="24"/>
        </w:rPr>
        <w:t xml:space="preserve"> this</w:t>
      </w:r>
      <w:r w:rsidR="00F221FD" w:rsidRPr="00790CDE">
        <w:rPr>
          <w:rFonts w:ascii="Times New Roman" w:hAnsi="Times New Roman" w:cs="Times New Roman"/>
          <w:color w:val="000000"/>
          <w:sz w:val="24"/>
          <w:szCs w:val="24"/>
        </w:rPr>
        <w:t xml:space="preserve"> issue</w:t>
      </w:r>
      <w:r w:rsidRPr="00790CDE">
        <w:rPr>
          <w:rFonts w:ascii="Times New Roman" w:hAnsi="Times New Roman" w:cs="Times New Roman"/>
          <w:color w:val="000000"/>
          <w:sz w:val="24"/>
          <w:szCs w:val="24"/>
        </w:rPr>
        <w:t xml:space="preserve">, we assigned each forager </w:t>
      </w:r>
      <w:r w:rsidR="00707DB9" w:rsidRPr="00790CDE">
        <w:rPr>
          <w:rFonts w:ascii="Times New Roman" w:hAnsi="Times New Roman" w:cs="Times New Roman"/>
          <w:color w:val="000000"/>
          <w:sz w:val="24"/>
          <w:szCs w:val="24"/>
        </w:rPr>
        <w:t xml:space="preserve">to </w:t>
      </w:r>
      <w:r w:rsidRPr="00790CDE">
        <w:rPr>
          <w:rFonts w:ascii="Times New Roman" w:hAnsi="Times New Roman" w:cs="Times New Roman"/>
          <w:color w:val="000000"/>
          <w:sz w:val="24"/>
          <w:szCs w:val="24"/>
        </w:rPr>
        <w:t xml:space="preserve">the colony it visited </w:t>
      </w:r>
      <w:r w:rsidR="00F221FD" w:rsidRPr="00790CDE">
        <w:rPr>
          <w:rFonts w:ascii="Times New Roman" w:hAnsi="Times New Roman" w:cs="Times New Roman"/>
          <w:color w:val="000000"/>
          <w:sz w:val="24"/>
          <w:szCs w:val="24"/>
        </w:rPr>
        <w:t xml:space="preserve">during </w:t>
      </w:r>
      <w:r w:rsidRPr="00790CDE">
        <w:rPr>
          <w:rFonts w:ascii="Times New Roman" w:hAnsi="Times New Roman" w:cs="Times New Roman"/>
          <w:color w:val="000000"/>
          <w:sz w:val="24"/>
          <w:szCs w:val="24"/>
        </w:rPr>
        <w:t xml:space="preserve">the majority of its foraging bouts (the ‘majority colony’). Using the majority colony as a reference, we then excluded </w:t>
      </w:r>
      <w:r w:rsidR="00B55226" w:rsidRPr="00790CDE">
        <w:rPr>
          <w:rFonts w:ascii="Times New Roman" w:hAnsi="Times New Roman" w:cs="Times New Roman"/>
          <w:color w:val="000000"/>
          <w:sz w:val="24"/>
          <w:szCs w:val="24"/>
        </w:rPr>
        <w:t xml:space="preserve">any </w:t>
      </w:r>
      <w:r w:rsidRPr="00790CDE">
        <w:rPr>
          <w:rFonts w:ascii="Times New Roman" w:hAnsi="Times New Roman" w:cs="Times New Roman"/>
          <w:color w:val="000000"/>
          <w:sz w:val="24"/>
          <w:szCs w:val="24"/>
        </w:rPr>
        <w:t xml:space="preserve">foragers that had visited colonies </w:t>
      </w:r>
      <w:r w:rsidR="00F221FD" w:rsidRPr="00790CDE">
        <w:rPr>
          <w:rFonts w:ascii="Times New Roman" w:hAnsi="Times New Roman" w:cs="Times New Roman"/>
          <w:color w:val="000000"/>
          <w:sz w:val="24"/>
          <w:szCs w:val="24"/>
        </w:rPr>
        <w:t>from</w:t>
      </w:r>
      <w:r w:rsidRPr="00790CDE">
        <w:rPr>
          <w:rFonts w:ascii="Times New Roman" w:hAnsi="Times New Roman" w:cs="Times New Roman"/>
          <w:color w:val="000000"/>
          <w:sz w:val="24"/>
          <w:szCs w:val="24"/>
        </w:rPr>
        <w:t xml:space="preserve"> the same treatment </w:t>
      </w:r>
      <w:r w:rsidR="00F221FD" w:rsidRPr="00790CDE">
        <w:rPr>
          <w:rFonts w:ascii="Times New Roman" w:hAnsi="Times New Roman" w:cs="Times New Roman"/>
          <w:color w:val="000000"/>
          <w:sz w:val="24"/>
          <w:szCs w:val="24"/>
        </w:rPr>
        <w:t xml:space="preserve">group </w:t>
      </w:r>
      <w:r w:rsidRPr="00790CDE">
        <w:rPr>
          <w:rFonts w:ascii="Times New Roman" w:hAnsi="Times New Roman" w:cs="Times New Roman"/>
          <w:color w:val="000000"/>
          <w:sz w:val="24"/>
          <w:szCs w:val="24"/>
        </w:rPr>
        <w:t xml:space="preserve">as their majority colony in fewer than 75% of </w:t>
      </w:r>
      <w:r w:rsidR="00C41BAB" w:rsidRPr="00790CDE">
        <w:rPr>
          <w:rFonts w:ascii="Times New Roman" w:hAnsi="Times New Roman" w:cs="Times New Roman"/>
          <w:color w:val="000000"/>
          <w:sz w:val="24"/>
          <w:szCs w:val="24"/>
        </w:rPr>
        <w:t xml:space="preserve">all </w:t>
      </w:r>
      <w:r w:rsidRPr="00790CDE">
        <w:rPr>
          <w:rFonts w:ascii="Times New Roman" w:hAnsi="Times New Roman" w:cs="Times New Roman"/>
          <w:color w:val="000000"/>
          <w:sz w:val="24"/>
          <w:szCs w:val="24"/>
        </w:rPr>
        <w:t>their foraging bouts (only 3% of all foragers</w:t>
      </w:r>
      <w:r w:rsidR="006303DE" w:rsidRPr="00790CDE">
        <w:rPr>
          <w:rFonts w:ascii="Times New Roman" w:hAnsi="Times New Roman" w:cs="Times New Roman"/>
          <w:color w:val="000000"/>
          <w:sz w:val="24"/>
          <w:szCs w:val="24"/>
        </w:rPr>
        <w:t xml:space="preserve">; </w:t>
      </w:r>
      <w:r w:rsidRPr="00790CDE">
        <w:rPr>
          <w:rFonts w:ascii="Times New Roman" w:hAnsi="Times New Roman" w:cs="Times New Roman"/>
          <w:color w:val="000000"/>
          <w:sz w:val="24"/>
          <w:szCs w:val="24"/>
        </w:rPr>
        <w:t xml:space="preserve">see Gill et al. 2012). Subsequently, </w:t>
      </w:r>
      <w:r w:rsidRPr="00790CDE">
        <w:rPr>
          <w:rFonts w:ascii="Times New Roman" w:hAnsi="Times New Roman" w:cs="Times New Roman"/>
          <w:color w:val="000000"/>
          <w:sz w:val="24"/>
          <w:szCs w:val="24"/>
        </w:rPr>
        <w:lastRenderedPageBreak/>
        <w:t xml:space="preserve">our analysis included </w:t>
      </w:r>
      <w:r w:rsidR="00F221FD" w:rsidRPr="00790CDE">
        <w:rPr>
          <w:rFonts w:ascii="Times New Roman" w:hAnsi="Times New Roman" w:cs="Times New Roman"/>
          <w:color w:val="000000"/>
          <w:sz w:val="24"/>
          <w:szCs w:val="24"/>
        </w:rPr>
        <w:t xml:space="preserve">only </w:t>
      </w:r>
      <w:r w:rsidRPr="00790CDE">
        <w:rPr>
          <w:rFonts w:ascii="Times New Roman" w:hAnsi="Times New Roman" w:cs="Times New Roman"/>
          <w:color w:val="000000"/>
          <w:sz w:val="24"/>
          <w:szCs w:val="24"/>
        </w:rPr>
        <w:t xml:space="preserve">foragers that remained consistent to the same colony treatment group for an average of 97% of their foraging bouts (median </w:t>
      </w:r>
      <w:r w:rsidR="006E0FD8" w:rsidRPr="00790CDE">
        <w:rPr>
          <w:rFonts w:ascii="Times New Roman" w:hAnsi="Times New Roman" w:cs="Times New Roman"/>
          <w:color w:val="000000"/>
          <w:sz w:val="24"/>
          <w:szCs w:val="24"/>
        </w:rPr>
        <w:t xml:space="preserve">(inter-quartiles) </w:t>
      </w:r>
      <w:r w:rsidRPr="00790CDE">
        <w:rPr>
          <w:rFonts w:ascii="Times New Roman" w:hAnsi="Times New Roman" w:cs="Times New Roman"/>
          <w:color w:val="000000"/>
          <w:sz w:val="24"/>
          <w:szCs w:val="24"/>
        </w:rPr>
        <w:t xml:space="preserve">= 100% (99-100)). </w:t>
      </w:r>
      <w:r w:rsidR="00B55226" w:rsidRPr="00790CDE">
        <w:rPr>
          <w:rFonts w:ascii="Times New Roman" w:hAnsi="Times New Roman" w:cs="Times New Roman"/>
          <w:color w:val="000000"/>
          <w:sz w:val="24"/>
          <w:szCs w:val="24"/>
        </w:rPr>
        <w:t xml:space="preserve">Furthermore, </w:t>
      </w:r>
      <w:r w:rsidR="00F221FD" w:rsidRPr="00790CDE">
        <w:rPr>
          <w:rFonts w:ascii="Times New Roman" w:hAnsi="Times New Roman" w:cs="Times New Roman"/>
          <w:color w:val="000000"/>
          <w:sz w:val="24"/>
          <w:szCs w:val="24"/>
        </w:rPr>
        <w:t>we found</w:t>
      </w:r>
      <w:r w:rsidRPr="00790CDE">
        <w:rPr>
          <w:rFonts w:ascii="Times New Roman" w:hAnsi="Times New Roman" w:cs="Times New Roman"/>
          <w:color w:val="000000"/>
          <w:sz w:val="24"/>
          <w:szCs w:val="24"/>
        </w:rPr>
        <w:t xml:space="preserve"> no significant difference between treatments in the proportion of orientation mistakes </w:t>
      </w:r>
      <w:r w:rsidR="00F221FD" w:rsidRPr="00790CDE">
        <w:rPr>
          <w:rFonts w:ascii="Times New Roman" w:hAnsi="Times New Roman" w:cs="Times New Roman"/>
          <w:color w:val="000000"/>
          <w:sz w:val="24"/>
          <w:szCs w:val="24"/>
        </w:rPr>
        <w:t xml:space="preserve">when </w:t>
      </w:r>
      <w:r w:rsidRPr="00790CDE">
        <w:rPr>
          <w:rFonts w:ascii="Times New Roman" w:hAnsi="Times New Roman" w:cs="Times New Roman"/>
          <w:color w:val="000000"/>
          <w:sz w:val="24"/>
          <w:szCs w:val="24"/>
        </w:rPr>
        <w:t>using the majority colony as a re</w:t>
      </w:r>
      <w:r w:rsidR="006E0FD8" w:rsidRPr="00790CDE">
        <w:rPr>
          <w:rFonts w:ascii="Times New Roman" w:hAnsi="Times New Roman" w:cs="Times New Roman"/>
          <w:color w:val="000000"/>
          <w:sz w:val="24"/>
          <w:szCs w:val="24"/>
        </w:rPr>
        <w:t>ference</w:t>
      </w:r>
      <w:r w:rsidR="00F221FD" w:rsidRPr="00790CDE">
        <w:rPr>
          <w:rFonts w:ascii="Times New Roman" w:hAnsi="Times New Roman" w:cs="Times New Roman"/>
          <w:color w:val="000000"/>
          <w:sz w:val="24"/>
          <w:szCs w:val="24"/>
        </w:rPr>
        <w:t xml:space="preserve"> (</w:t>
      </w:r>
      <w:r w:rsidR="006E0FD8" w:rsidRPr="00790CDE">
        <w:rPr>
          <w:rFonts w:ascii="Times New Roman" w:hAnsi="Times New Roman" w:cs="Times New Roman"/>
          <w:color w:val="000000"/>
          <w:sz w:val="24"/>
          <w:szCs w:val="24"/>
        </w:rPr>
        <w:t xml:space="preserve">see </w:t>
      </w:r>
      <w:r w:rsidRPr="00790CDE">
        <w:rPr>
          <w:rFonts w:ascii="Times New Roman" w:hAnsi="Times New Roman" w:cs="Times New Roman"/>
          <w:color w:val="000000"/>
          <w:sz w:val="24"/>
          <w:szCs w:val="24"/>
        </w:rPr>
        <w:t xml:space="preserve">Gill et al. 2012). </w:t>
      </w:r>
    </w:p>
    <w:p w14:paraId="7731AF26" w14:textId="7FA4C997" w:rsidR="00F221FD" w:rsidRPr="00790CDE" w:rsidRDefault="008A5204" w:rsidP="0019711C">
      <w:pPr>
        <w:spacing w:after="0" w:line="480" w:lineRule="auto"/>
        <w:ind w:firstLine="720"/>
        <w:jc w:val="both"/>
        <w:rPr>
          <w:rFonts w:ascii="Times New Roman" w:hAnsi="Times New Roman" w:cs="Times New Roman"/>
          <w:color w:val="000000"/>
          <w:sz w:val="24"/>
          <w:szCs w:val="24"/>
        </w:rPr>
      </w:pPr>
      <w:r w:rsidRPr="00790CDE">
        <w:rPr>
          <w:rFonts w:ascii="Times New Roman" w:hAnsi="Times New Roman" w:cs="Times New Roman"/>
          <w:sz w:val="24"/>
          <w:szCs w:val="24"/>
        </w:rPr>
        <w:t>W</w:t>
      </w:r>
      <w:r w:rsidRPr="00790CDE">
        <w:rPr>
          <w:rFonts w:ascii="Times New Roman" w:hAnsi="Times New Roman" w:cs="Times New Roman"/>
          <w:color w:val="000000"/>
          <w:sz w:val="24"/>
          <w:szCs w:val="24"/>
        </w:rPr>
        <w:t>hen analysing foraging bout duration we included only those bouts leaving and returning to the same colony</w:t>
      </w:r>
      <w:r w:rsidR="00F221FD" w:rsidRPr="00790CDE">
        <w:rPr>
          <w:rFonts w:ascii="Times New Roman" w:hAnsi="Times New Roman" w:cs="Times New Roman"/>
          <w:color w:val="000000"/>
          <w:sz w:val="24"/>
          <w:szCs w:val="24"/>
        </w:rPr>
        <w:t>. This allowed us</w:t>
      </w:r>
      <w:r w:rsidRPr="00790CDE">
        <w:rPr>
          <w:rFonts w:ascii="Times New Roman" w:hAnsi="Times New Roman" w:cs="Times New Roman"/>
          <w:color w:val="000000"/>
          <w:sz w:val="24"/>
          <w:szCs w:val="24"/>
        </w:rPr>
        <w:t xml:space="preserve"> to ensure that we were assessing the time bees spent foraging</w:t>
      </w:r>
      <w:r w:rsidR="00F221FD" w:rsidRPr="00790CDE">
        <w:rPr>
          <w:rFonts w:ascii="Times New Roman" w:hAnsi="Times New Roman" w:cs="Times New Roman"/>
          <w:color w:val="000000"/>
          <w:sz w:val="24"/>
          <w:szCs w:val="24"/>
        </w:rPr>
        <w:t>,</w:t>
      </w:r>
      <w:r w:rsidRPr="00790CDE">
        <w:rPr>
          <w:rFonts w:ascii="Times New Roman" w:hAnsi="Times New Roman" w:cs="Times New Roman"/>
          <w:color w:val="000000"/>
          <w:sz w:val="24"/>
          <w:szCs w:val="24"/>
        </w:rPr>
        <w:t xml:space="preserve"> rather than visiting or inspecting other colonies (</w:t>
      </w:r>
      <w:r w:rsidR="00F221FD" w:rsidRPr="00790CDE">
        <w:rPr>
          <w:rFonts w:ascii="Times New Roman" w:hAnsi="Times New Roman" w:cs="Times New Roman"/>
          <w:color w:val="000000"/>
          <w:sz w:val="24"/>
          <w:szCs w:val="24"/>
        </w:rPr>
        <w:t xml:space="preserve">trips that </w:t>
      </w:r>
      <w:r w:rsidRPr="00790CDE">
        <w:rPr>
          <w:rFonts w:ascii="Times New Roman" w:hAnsi="Times New Roman" w:cs="Times New Roman"/>
          <w:color w:val="000000"/>
          <w:sz w:val="24"/>
          <w:szCs w:val="24"/>
        </w:rPr>
        <w:t xml:space="preserve">could have </w:t>
      </w:r>
      <w:r w:rsidR="00F221FD" w:rsidRPr="00790CDE">
        <w:rPr>
          <w:rFonts w:ascii="Times New Roman" w:hAnsi="Times New Roman" w:cs="Times New Roman"/>
          <w:color w:val="000000"/>
          <w:sz w:val="24"/>
          <w:szCs w:val="24"/>
        </w:rPr>
        <w:t xml:space="preserve">lasted </w:t>
      </w:r>
      <w:r w:rsidRPr="00790CDE">
        <w:rPr>
          <w:rFonts w:ascii="Times New Roman" w:hAnsi="Times New Roman" w:cs="Times New Roman"/>
          <w:color w:val="000000"/>
          <w:sz w:val="24"/>
          <w:szCs w:val="24"/>
        </w:rPr>
        <w:t xml:space="preserve">less than five minutes). We also excluded any foraging bouts </w:t>
      </w:r>
      <w:r w:rsidR="00F221FD" w:rsidRPr="00790CDE">
        <w:rPr>
          <w:rFonts w:ascii="Times New Roman" w:hAnsi="Times New Roman" w:cs="Times New Roman"/>
          <w:color w:val="000000"/>
          <w:sz w:val="24"/>
          <w:szCs w:val="24"/>
        </w:rPr>
        <w:t>when</w:t>
      </w:r>
      <w:r w:rsidRPr="00790CDE">
        <w:rPr>
          <w:rFonts w:ascii="Times New Roman" w:hAnsi="Times New Roman" w:cs="Times New Roman"/>
          <w:color w:val="000000"/>
          <w:sz w:val="24"/>
          <w:szCs w:val="24"/>
        </w:rPr>
        <w:t xml:space="preserve"> the worker spent the night outside. </w:t>
      </w:r>
    </w:p>
    <w:p w14:paraId="7DFD87F7" w14:textId="2801CE2B" w:rsidR="00C715D2" w:rsidRDefault="00F72D45" w:rsidP="00066002">
      <w:pPr>
        <w:spacing w:after="0" w:line="480" w:lineRule="auto"/>
        <w:ind w:firstLine="720"/>
        <w:jc w:val="both"/>
        <w:rPr>
          <w:rFonts w:ascii="Times New Roman" w:hAnsi="Times New Roman" w:cs="Times New Roman"/>
          <w:sz w:val="24"/>
          <w:szCs w:val="24"/>
        </w:rPr>
      </w:pPr>
      <w:r w:rsidRPr="00790CDE">
        <w:rPr>
          <w:rFonts w:ascii="Times New Roman" w:hAnsi="Times New Roman" w:cs="Times New Roman"/>
          <w:sz w:val="24"/>
          <w:szCs w:val="24"/>
        </w:rPr>
        <w:t xml:space="preserve">Foraging bout duration increased across all treatments as the experiment </w:t>
      </w:r>
      <w:r w:rsidRPr="00790CDE">
        <w:rPr>
          <w:rFonts w:ascii="Times New Roman" w:hAnsi="Times New Roman" w:cs="Times New Roman"/>
          <w:sz w:val="24"/>
          <w:szCs w:val="24"/>
        </w:rPr>
        <w:t>progressed, possibly because suitable pollen sources were harder to find. Another possible explanation for the increase in bout duration as the experiment progressed could be that as colonies grew, and produced more foragers, individuals became more willing to forage further away from the nest, search for longer to find more rewarding flowers, or simply that they are more willing to continue foraging until they collect</w:t>
      </w:r>
      <w:r w:rsidR="00F221FD" w:rsidRPr="00790CDE">
        <w:rPr>
          <w:rFonts w:ascii="Times New Roman" w:hAnsi="Times New Roman" w:cs="Times New Roman"/>
          <w:sz w:val="24"/>
          <w:szCs w:val="24"/>
        </w:rPr>
        <w:t>ed</w:t>
      </w:r>
      <w:r w:rsidRPr="00790CDE">
        <w:rPr>
          <w:rFonts w:ascii="Times New Roman" w:hAnsi="Times New Roman" w:cs="Times New Roman"/>
          <w:sz w:val="24"/>
          <w:szCs w:val="24"/>
        </w:rPr>
        <w:t xml:space="preserve"> </w:t>
      </w:r>
      <w:r w:rsidR="00F221FD" w:rsidRPr="00790CDE">
        <w:rPr>
          <w:rFonts w:ascii="Times New Roman" w:hAnsi="Times New Roman" w:cs="Times New Roman"/>
          <w:sz w:val="24"/>
          <w:szCs w:val="24"/>
        </w:rPr>
        <w:t>enough</w:t>
      </w:r>
      <w:r w:rsidRPr="00790CDE">
        <w:rPr>
          <w:rFonts w:ascii="Times New Roman" w:hAnsi="Times New Roman" w:cs="Times New Roman"/>
          <w:sz w:val="24"/>
          <w:szCs w:val="24"/>
        </w:rPr>
        <w:t xml:space="preserve"> pollen </w:t>
      </w:r>
      <w:r w:rsidR="00F221FD" w:rsidRPr="00790CDE">
        <w:rPr>
          <w:rFonts w:ascii="Times New Roman" w:hAnsi="Times New Roman" w:cs="Times New Roman"/>
          <w:sz w:val="24"/>
          <w:szCs w:val="24"/>
        </w:rPr>
        <w:t>to completely fill</w:t>
      </w:r>
      <w:r w:rsidRPr="00790CDE">
        <w:rPr>
          <w:rFonts w:ascii="Times New Roman" w:hAnsi="Times New Roman" w:cs="Times New Roman"/>
          <w:sz w:val="24"/>
          <w:szCs w:val="24"/>
        </w:rPr>
        <w:t xml:space="preserve"> their </w:t>
      </w:r>
      <w:proofErr w:type="spellStart"/>
      <w:r w:rsidRPr="00790CDE">
        <w:rPr>
          <w:rFonts w:ascii="Times New Roman" w:hAnsi="Times New Roman" w:cs="Times New Roman"/>
          <w:sz w:val="24"/>
          <w:szCs w:val="24"/>
        </w:rPr>
        <w:t>corbiculae</w:t>
      </w:r>
      <w:proofErr w:type="spellEnd"/>
      <w:r w:rsidRPr="00790CDE">
        <w:rPr>
          <w:rFonts w:ascii="Times New Roman" w:hAnsi="Times New Roman" w:cs="Times New Roman"/>
          <w:sz w:val="24"/>
          <w:szCs w:val="24"/>
        </w:rPr>
        <w:t xml:space="preserve"> (pollen sacs) as they bec</w:t>
      </w:r>
      <w:r w:rsidR="00F221FD" w:rsidRPr="00790CDE">
        <w:rPr>
          <w:rFonts w:ascii="Times New Roman" w:hAnsi="Times New Roman" w:cs="Times New Roman"/>
          <w:sz w:val="24"/>
          <w:szCs w:val="24"/>
        </w:rPr>
        <w:t>a</w:t>
      </w:r>
      <w:r w:rsidRPr="00790CDE">
        <w:rPr>
          <w:rFonts w:ascii="Times New Roman" w:hAnsi="Times New Roman" w:cs="Times New Roman"/>
          <w:sz w:val="24"/>
          <w:szCs w:val="24"/>
        </w:rPr>
        <w:t>me more experienced.</w:t>
      </w:r>
    </w:p>
    <w:p w14:paraId="7030F68A" w14:textId="216F00F3" w:rsidR="00790CDE" w:rsidRDefault="00790CDE">
      <w:pPr>
        <w:rPr>
          <w:rFonts w:ascii="Times New Roman" w:hAnsi="Times New Roman" w:cs="Times New Roman"/>
          <w:sz w:val="24"/>
          <w:szCs w:val="24"/>
        </w:rPr>
      </w:pPr>
      <w:r>
        <w:rPr>
          <w:rFonts w:ascii="Times New Roman" w:hAnsi="Times New Roman" w:cs="Times New Roman"/>
          <w:sz w:val="24"/>
          <w:szCs w:val="24"/>
        </w:rPr>
        <w:br w:type="page"/>
      </w:r>
    </w:p>
    <w:p w14:paraId="3A8424A6" w14:textId="77777777" w:rsidR="00790CDE" w:rsidRPr="00790CDE" w:rsidRDefault="00790CDE" w:rsidP="00066002">
      <w:pPr>
        <w:spacing w:after="0" w:line="480" w:lineRule="auto"/>
        <w:ind w:firstLine="720"/>
        <w:jc w:val="both"/>
        <w:rPr>
          <w:rFonts w:ascii="Times New Roman" w:hAnsi="Times New Roman" w:cs="Times New Roman"/>
          <w:sz w:val="24"/>
          <w:szCs w:val="24"/>
        </w:rPr>
      </w:pPr>
    </w:p>
    <w:p w14:paraId="53E49FAA" w14:textId="4EE40E26" w:rsidR="00AB017C" w:rsidRPr="00790CDE" w:rsidRDefault="007152C8" w:rsidP="00F221FD">
      <w:pPr>
        <w:jc w:val="center"/>
        <w:rPr>
          <w:rFonts w:ascii="Arial" w:hAnsi="Arial" w:cs="Arial"/>
          <w:b/>
          <w:sz w:val="24"/>
          <w:szCs w:val="24"/>
        </w:rPr>
      </w:pPr>
      <w:r w:rsidRPr="00790CDE">
        <w:rPr>
          <w:rFonts w:ascii="Arial" w:hAnsi="Arial" w:cs="Arial"/>
          <w:b/>
          <w:sz w:val="24"/>
          <w:szCs w:val="24"/>
        </w:rPr>
        <w:t>Supplementary Figures and Tables</w:t>
      </w:r>
    </w:p>
    <w:p w14:paraId="04CE1E5B" w14:textId="77777777" w:rsidR="00AB017C" w:rsidRPr="00AB017C" w:rsidRDefault="00AB017C" w:rsidP="00211F56">
      <w:pPr>
        <w:rPr>
          <w:rFonts w:cs="ADKFPO+TimesNewRomanPSMT"/>
          <w:b/>
        </w:rPr>
      </w:pPr>
    </w:p>
    <w:p w14:paraId="074C6E8E" w14:textId="7BFC961C" w:rsidR="00C4035A" w:rsidRDefault="00F221FD" w:rsidP="00C4035A">
      <w:pPr>
        <w:jc w:val="center"/>
        <w:rPr>
          <w:rFonts w:cs="ADKFPO+TimesNewRomanPSMT"/>
          <w:b/>
          <w:sz w:val="24"/>
          <w:szCs w:val="24"/>
        </w:rPr>
      </w:pPr>
      <w:r>
        <w:object w:dxaOrig="6501" w:dyaOrig="5039" w14:anchorId="25B4AB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3pt;height:246.95pt" o:ole="">
            <v:imagedata r:id="rId9" o:title=""/>
          </v:shape>
          <o:OLEObject Type="Embed" ProgID="SigmaPlotGraphicObject.9" ShapeID="_x0000_i1025" DrawAspect="Content" ObjectID="_1458457736" r:id="rId10"/>
        </w:object>
      </w:r>
    </w:p>
    <w:p w14:paraId="4912286F" w14:textId="39BDE7A2" w:rsidR="00F9574E" w:rsidRDefault="00C4035A" w:rsidP="00790CDE">
      <w:pPr>
        <w:spacing w:after="0" w:line="360" w:lineRule="auto"/>
        <w:jc w:val="both"/>
        <w:rPr>
          <w:rFonts w:ascii="Times New Roman" w:hAnsi="Times New Roman" w:cs="Times New Roman"/>
          <w:sz w:val="24"/>
          <w:szCs w:val="24"/>
        </w:rPr>
      </w:pPr>
      <w:r w:rsidRPr="00790CDE">
        <w:rPr>
          <w:rFonts w:ascii="Times New Roman" w:hAnsi="Times New Roman" w:cs="Times New Roman"/>
          <w:b/>
          <w:sz w:val="24"/>
          <w:szCs w:val="24"/>
        </w:rPr>
        <w:t xml:space="preserve">Figure S1. </w:t>
      </w:r>
      <w:r w:rsidR="00F9574E" w:rsidRPr="00790CDE">
        <w:rPr>
          <w:rFonts w:ascii="Times New Roman" w:hAnsi="Times New Roman" w:cs="Times New Roman"/>
          <w:sz w:val="24"/>
          <w:szCs w:val="24"/>
        </w:rPr>
        <w:t xml:space="preserve">Forager number as a function of effective colony size. </w:t>
      </w:r>
      <w:r w:rsidR="00F221FD" w:rsidRPr="00790CDE">
        <w:rPr>
          <w:rFonts w:ascii="Times New Roman" w:hAnsi="Times New Roman" w:cs="Times New Roman"/>
          <w:sz w:val="24"/>
          <w:szCs w:val="24"/>
        </w:rPr>
        <w:t xml:space="preserve">Daily </w:t>
      </w:r>
      <w:r w:rsidRPr="00790CDE">
        <w:rPr>
          <w:rFonts w:ascii="Times New Roman" w:hAnsi="Times New Roman" w:cs="Times New Roman"/>
          <w:sz w:val="24"/>
          <w:szCs w:val="24"/>
        </w:rPr>
        <w:t xml:space="preserve">mean </w:t>
      </w:r>
      <w:r w:rsidR="00BB080F" w:rsidRPr="00790CDE">
        <w:rPr>
          <w:rFonts w:ascii="Times New Roman" w:hAnsi="Times New Roman" w:cs="Times New Roman"/>
          <w:sz w:val="24"/>
          <w:szCs w:val="24"/>
        </w:rPr>
        <w:t>colony size (</w:t>
      </w:r>
      <w:r w:rsidR="00F221FD" w:rsidRPr="00790CDE">
        <w:rPr>
          <w:rFonts w:ascii="Times New Roman" w:hAnsi="Times New Roman" w:cs="Times New Roman"/>
          <w:sz w:val="24"/>
          <w:szCs w:val="24"/>
        </w:rPr>
        <w:t>i.e.,</w:t>
      </w:r>
      <w:r w:rsidR="00BB080F" w:rsidRPr="00790CDE">
        <w:rPr>
          <w:rFonts w:ascii="Times New Roman" w:hAnsi="Times New Roman" w:cs="Times New Roman"/>
          <w:sz w:val="24"/>
          <w:szCs w:val="24"/>
        </w:rPr>
        <w:t xml:space="preserve"> the cumulative number of workers </w:t>
      </w:r>
      <w:proofErr w:type="spellStart"/>
      <w:r w:rsidR="00BB080F" w:rsidRPr="00790CDE">
        <w:rPr>
          <w:rFonts w:ascii="Times New Roman" w:hAnsi="Times New Roman" w:cs="Times New Roman"/>
          <w:sz w:val="24"/>
          <w:szCs w:val="24"/>
        </w:rPr>
        <w:t>eclosed</w:t>
      </w:r>
      <w:proofErr w:type="spellEnd"/>
      <w:r w:rsidR="00F221FD" w:rsidRPr="00790CDE">
        <w:rPr>
          <w:rFonts w:ascii="Times New Roman" w:hAnsi="Times New Roman" w:cs="Times New Roman"/>
          <w:sz w:val="24"/>
          <w:szCs w:val="24"/>
        </w:rPr>
        <w:t>,</w:t>
      </w:r>
      <w:r w:rsidR="00BB080F" w:rsidRPr="00790CDE">
        <w:rPr>
          <w:rFonts w:ascii="Times New Roman" w:hAnsi="Times New Roman" w:cs="Times New Roman"/>
          <w:sz w:val="24"/>
          <w:szCs w:val="24"/>
        </w:rPr>
        <w:t xml:space="preserve"> minus the cumulative number of workers found dead) a</w:t>
      </w:r>
      <w:r w:rsidRPr="00790CDE">
        <w:rPr>
          <w:rFonts w:ascii="Times New Roman" w:hAnsi="Times New Roman" w:cs="Times New Roman"/>
          <w:sz w:val="24"/>
          <w:szCs w:val="24"/>
        </w:rPr>
        <w:t>cross all col</w:t>
      </w:r>
      <w:r w:rsidR="00BB080F" w:rsidRPr="00790CDE">
        <w:rPr>
          <w:rFonts w:ascii="Times New Roman" w:hAnsi="Times New Roman" w:cs="Times New Roman"/>
          <w:sz w:val="24"/>
          <w:szCs w:val="24"/>
        </w:rPr>
        <w:t xml:space="preserve">onies </w:t>
      </w:r>
      <w:r w:rsidR="0011179E" w:rsidRPr="00790CDE">
        <w:rPr>
          <w:rFonts w:ascii="Times New Roman" w:hAnsi="Times New Roman" w:cs="Times New Roman"/>
          <w:sz w:val="24"/>
          <w:szCs w:val="24"/>
        </w:rPr>
        <w:t>over</w:t>
      </w:r>
      <w:r w:rsidR="00BB080F" w:rsidRPr="00790CDE">
        <w:rPr>
          <w:rFonts w:ascii="Times New Roman" w:hAnsi="Times New Roman" w:cs="Times New Roman"/>
          <w:sz w:val="24"/>
          <w:szCs w:val="24"/>
        </w:rPr>
        <w:t xml:space="preserve"> all four treatments</w:t>
      </w:r>
      <w:r w:rsidR="00AB0092" w:rsidRPr="00790CDE">
        <w:rPr>
          <w:rFonts w:ascii="Times New Roman" w:hAnsi="Times New Roman" w:cs="Times New Roman"/>
          <w:sz w:val="24"/>
          <w:szCs w:val="24"/>
        </w:rPr>
        <w:t xml:space="preserve"> (n</w:t>
      </w:r>
      <w:r w:rsidR="00CE1DE0" w:rsidRPr="00790CDE">
        <w:rPr>
          <w:rFonts w:ascii="Times New Roman" w:hAnsi="Times New Roman" w:cs="Times New Roman"/>
          <w:sz w:val="24"/>
          <w:szCs w:val="24"/>
        </w:rPr>
        <w:t xml:space="preserve"> </w:t>
      </w:r>
      <w:r w:rsidR="00AB0092" w:rsidRPr="00790CDE">
        <w:rPr>
          <w:rFonts w:ascii="Times New Roman" w:hAnsi="Times New Roman" w:cs="Times New Roman"/>
          <w:sz w:val="24"/>
          <w:szCs w:val="24"/>
        </w:rPr>
        <w:t>=</w:t>
      </w:r>
      <w:r w:rsidR="00CE1DE0" w:rsidRPr="00790CDE">
        <w:rPr>
          <w:rFonts w:ascii="Times New Roman" w:hAnsi="Times New Roman" w:cs="Times New Roman"/>
          <w:sz w:val="24"/>
          <w:szCs w:val="24"/>
        </w:rPr>
        <w:t xml:space="preserve"> </w:t>
      </w:r>
      <w:r w:rsidR="00AB0092" w:rsidRPr="00790CDE">
        <w:rPr>
          <w:rFonts w:ascii="Times New Roman" w:hAnsi="Times New Roman" w:cs="Times New Roman"/>
          <w:sz w:val="24"/>
          <w:szCs w:val="24"/>
        </w:rPr>
        <w:t>40 colonies</w:t>
      </w:r>
      <w:r w:rsidR="00BB080F" w:rsidRPr="00790CDE">
        <w:rPr>
          <w:rFonts w:ascii="Times New Roman" w:hAnsi="Times New Roman" w:cs="Times New Roman"/>
          <w:sz w:val="24"/>
          <w:szCs w:val="24"/>
        </w:rPr>
        <w:t xml:space="preserve">) was plotted </w:t>
      </w:r>
      <w:r w:rsidR="003401E2" w:rsidRPr="00790CDE">
        <w:rPr>
          <w:rFonts w:ascii="Times New Roman" w:hAnsi="Times New Roman" w:cs="Times New Roman"/>
          <w:sz w:val="24"/>
          <w:szCs w:val="24"/>
        </w:rPr>
        <w:t xml:space="preserve">against </w:t>
      </w:r>
      <w:r w:rsidRPr="00790CDE">
        <w:rPr>
          <w:rFonts w:ascii="Times New Roman" w:hAnsi="Times New Roman" w:cs="Times New Roman"/>
          <w:sz w:val="24"/>
          <w:szCs w:val="24"/>
        </w:rPr>
        <w:t xml:space="preserve">the </w:t>
      </w:r>
      <w:r w:rsidR="00BB080F" w:rsidRPr="00790CDE">
        <w:rPr>
          <w:rFonts w:ascii="Times New Roman" w:hAnsi="Times New Roman" w:cs="Times New Roman"/>
          <w:sz w:val="24"/>
          <w:szCs w:val="24"/>
        </w:rPr>
        <w:t xml:space="preserve">mean </w:t>
      </w:r>
      <w:r w:rsidRPr="00790CDE">
        <w:rPr>
          <w:rFonts w:ascii="Times New Roman" w:hAnsi="Times New Roman" w:cs="Times New Roman"/>
          <w:sz w:val="24"/>
          <w:szCs w:val="24"/>
        </w:rPr>
        <w:t xml:space="preserve">number of foragers per </w:t>
      </w:r>
      <w:r w:rsidR="00BB080F" w:rsidRPr="00790CDE">
        <w:rPr>
          <w:rFonts w:ascii="Times New Roman" w:hAnsi="Times New Roman" w:cs="Times New Roman"/>
          <w:sz w:val="24"/>
          <w:szCs w:val="24"/>
        </w:rPr>
        <w:t>colony</w:t>
      </w:r>
      <w:r w:rsidR="00F221FD" w:rsidRPr="00790CDE">
        <w:rPr>
          <w:rFonts w:ascii="Times New Roman" w:hAnsi="Times New Roman" w:cs="Times New Roman"/>
          <w:sz w:val="24"/>
          <w:szCs w:val="24"/>
        </w:rPr>
        <w:t xml:space="preserve"> (n = 28 data points)</w:t>
      </w:r>
      <w:r w:rsidRPr="00790CDE">
        <w:rPr>
          <w:rFonts w:ascii="Times New Roman" w:hAnsi="Times New Roman" w:cs="Times New Roman"/>
          <w:sz w:val="24"/>
          <w:szCs w:val="24"/>
        </w:rPr>
        <w:t>.</w:t>
      </w:r>
      <w:r w:rsidR="003401E2" w:rsidRPr="00790CDE">
        <w:rPr>
          <w:rFonts w:ascii="Times New Roman" w:hAnsi="Times New Roman" w:cs="Times New Roman"/>
          <w:sz w:val="24"/>
          <w:szCs w:val="24"/>
        </w:rPr>
        <w:t xml:space="preserve"> </w:t>
      </w:r>
      <w:r w:rsidR="00F221FD" w:rsidRPr="00790CDE">
        <w:rPr>
          <w:rFonts w:ascii="Times New Roman" w:hAnsi="Times New Roman" w:cs="Times New Roman"/>
          <w:sz w:val="24"/>
          <w:szCs w:val="24"/>
        </w:rPr>
        <w:t xml:space="preserve">The graph illustrates that </w:t>
      </w:r>
      <w:r w:rsidR="003401E2" w:rsidRPr="00790CDE">
        <w:rPr>
          <w:rFonts w:ascii="Times New Roman" w:hAnsi="Times New Roman" w:cs="Times New Roman"/>
          <w:sz w:val="24"/>
          <w:szCs w:val="24"/>
        </w:rPr>
        <w:t xml:space="preserve">as colonies grew </w:t>
      </w:r>
      <w:r w:rsidR="00F221FD" w:rsidRPr="00790CDE">
        <w:rPr>
          <w:rFonts w:ascii="Times New Roman" w:hAnsi="Times New Roman" w:cs="Times New Roman"/>
          <w:sz w:val="24"/>
          <w:szCs w:val="24"/>
        </w:rPr>
        <w:t xml:space="preserve">they also sent out more </w:t>
      </w:r>
      <w:r w:rsidR="003401E2" w:rsidRPr="00790CDE">
        <w:rPr>
          <w:rFonts w:ascii="Times New Roman" w:hAnsi="Times New Roman" w:cs="Times New Roman"/>
          <w:sz w:val="24"/>
          <w:szCs w:val="24"/>
        </w:rPr>
        <w:t>foragers</w:t>
      </w:r>
      <w:r w:rsidR="0019678B" w:rsidRPr="00790CDE">
        <w:rPr>
          <w:rFonts w:ascii="Times New Roman" w:hAnsi="Times New Roman" w:cs="Times New Roman"/>
          <w:sz w:val="24"/>
          <w:szCs w:val="24"/>
        </w:rPr>
        <w:t xml:space="preserve"> (linear regression: </w:t>
      </w:r>
      <w:proofErr w:type="gramStart"/>
      <w:r w:rsidR="0019678B" w:rsidRPr="00790CDE">
        <w:rPr>
          <w:rFonts w:ascii="Times New Roman" w:hAnsi="Times New Roman" w:cs="Times New Roman"/>
          <w:sz w:val="24"/>
          <w:szCs w:val="24"/>
        </w:rPr>
        <w:t>F</w:t>
      </w:r>
      <w:r w:rsidR="0019678B" w:rsidRPr="00790CDE">
        <w:rPr>
          <w:rFonts w:ascii="Times New Roman" w:hAnsi="Times New Roman" w:cs="Times New Roman"/>
          <w:sz w:val="24"/>
          <w:szCs w:val="24"/>
          <w:vertAlign w:val="subscript"/>
        </w:rPr>
        <w:t>(</w:t>
      </w:r>
      <w:proofErr w:type="gramEnd"/>
      <w:r w:rsidR="0019678B" w:rsidRPr="00790CDE">
        <w:rPr>
          <w:rFonts w:ascii="Times New Roman" w:hAnsi="Times New Roman" w:cs="Times New Roman"/>
          <w:sz w:val="24"/>
          <w:szCs w:val="24"/>
          <w:vertAlign w:val="subscript"/>
        </w:rPr>
        <w:t>1,27)</w:t>
      </w:r>
      <w:r w:rsidR="0019678B" w:rsidRPr="00790CDE">
        <w:rPr>
          <w:rFonts w:ascii="Times New Roman" w:hAnsi="Times New Roman" w:cs="Times New Roman"/>
          <w:sz w:val="24"/>
          <w:szCs w:val="24"/>
        </w:rPr>
        <w:t xml:space="preserve"> = 73.4, p &lt; 0.001</w:t>
      </w:r>
      <w:r w:rsidR="00790CDE">
        <w:rPr>
          <w:rFonts w:ascii="Times New Roman" w:hAnsi="Times New Roman" w:cs="Times New Roman"/>
          <w:sz w:val="24"/>
          <w:szCs w:val="24"/>
        </w:rPr>
        <w:t>).</w:t>
      </w:r>
    </w:p>
    <w:p w14:paraId="315C3730" w14:textId="77777777" w:rsidR="00790CDE" w:rsidRPr="00790CDE" w:rsidRDefault="00790CDE" w:rsidP="00790CDE">
      <w:pPr>
        <w:spacing w:after="0" w:line="360" w:lineRule="auto"/>
        <w:jc w:val="both"/>
        <w:rPr>
          <w:rFonts w:ascii="Times New Roman" w:hAnsi="Times New Roman" w:cs="Times New Roman"/>
          <w:b/>
          <w:sz w:val="24"/>
          <w:szCs w:val="24"/>
        </w:rPr>
        <w:sectPr w:rsidR="00790CDE" w:rsidRPr="00790CDE" w:rsidSect="00CC7CD0">
          <w:pgSz w:w="11906" w:h="16838"/>
          <w:pgMar w:top="1440" w:right="1440" w:bottom="1440" w:left="1440" w:header="708" w:footer="708" w:gutter="0"/>
          <w:cols w:space="708"/>
          <w:docGrid w:linePitch="360"/>
        </w:sectPr>
      </w:pPr>
    </w:p>
    <w:p w14:paraId="03182301" w14:textId="77777777" w:rsidR="00AB017C" w:rsidRPr="003401E2" w:rsidRDefault="00AB017C" w:rsidP="00BC3BA4">
      <w:pPr>
        <w:spacing w:after="0" w:line="360" w:lineRule="auto"/>
        <w:rPr>
          <w:rFonts w:cs="ADKFPO+TimesNewRomanPSMT"/>
          <w:b/>
        </w:rPr>
      </w:pPr>
    </w:p>
    <w:p w14:paraId="3D90F116" w14:textId="6F1C7BC3" w:rsidR="00877112" w:rsidRDefault="00790CDE" w:rsidP="00211F56">
      <w:pPr>
        <w:pStyle w:val="Default"/>
        <w:spacing w:line="276" w:lineRule="auto"/>
        <w:jc w:val="center"/>
      </w:pPr>
      <w:r>
        <w:object w:dxaOrig="7065" w:dyaOrig="4995" w14:anchorId="1F2F9CDC">
          <v:shape id="_x0000_i1026" type="#_x0000_t75" style="width:469.7pt;height:330.4pt" o:ole="">
            <v:imagedata r:id="rId11" o:title=""/>
          </v:shape>
          <o:OLEObject Type="Embed" ProgID="SigmaPlotGraphicObject.11" ShapeID="_x0000_i1026" DrawAspect="Content" ObjectID="_1458457737" r:id="rId12"/>
        </w:object>
      </w:r>
    </w:p>
    <w:p w14:paraId="25BE8C18" w14:textId="77777777" w:rsidR="00211F56" w:rsidRDefault="00211F56" w:rsidP="00CD5328">
      <w:pPr>
        <w:pStyle w:val="Default"/>
        <w:spacing w:line="360" w:lineRule="auto"/>
        <w:jc w:val="both"/>
        <w:rPr>
          <w:rFonts w:asciiTheme="minorHAnsi" w:hAnsiTheme="minorHAnsi" w:cs="ADKFPO+TimesNewRomanPSMT"/>
          <w:b/>
          <w:sz w:val="22"/>
          <w:szCs w:val="22"/>
        </w:rPr>
      </w:pPr>
    </w:p>
    <w:p w14:paraId="7C8A6F53" w14:textId="1DFFA757" w:rsidR="00AB017C" w:rsidRPr="00790CDE" w:rsidRDefault="008C75D9" w:rsidP="00CD5328">
      <w:pPr>
        <w:pStyle w:val="Default"/>
        <w:spacing w:line="360" w:lineRule="auto"/>
        <w:jc w:val="both"/>
        <w:rPr>
          <w:rFonts w:ascii="Times New Roman" w:hAnsi="Times New Roman" w:cs="Times New Roman"/>
        </w:rPr>
      </w:pPr>
      <w:r w:rsidRPr="00790CDE">
        <w:rPr>
          <w:rFonts w:ascii="Times New Roman" w:hAnsi="Times New Roman" w:cs="Times New Roman"/>
          <w:b/>
        </w:rPr>
        <w:t>Fig</w:t>
      </w:r>
      <w:r w:rsidR="00CE142C" w:rsidRPr="00790CDE">
        <w:rPr>
          <w:rFonts w:ascii="Times New Roman" w:hAnsi="Times New Roman" w:cs="Times New Roman"/>
          <w:b/>
        </w:rPr>
        <w:t>ure</w:t>
      </w:r>
      <w:r w:rsidR="00C4035A" w:rsidRPr="00790CDE">
        <w:rPr>
          <w:rFonts w:ascii="Times New Roman" w:hAnsi="Times New Roman" w:cs="Times New Roman"/>
          <w:b/>
        </w:rPr>
        <w:t xml:space="preserve"> S2</w:t>
      </w:r>
      <w:r w:rsidRPr="00790CDE">
        <w:rPr>
          <w:rFonts w:ascii="Times New Roman" w:hAnsi="Times New Roman" w:cs="Times New Roman"/>
        </w:rPr>
        <w:t xml:space="preserve">. </w:t>
      </w:r>
      <w:r w:rsidR="00CE142C" w:rsidRPr="00790CDE">
        <w:rPr>
          <w:rFonts w:ascii="Times New Roman" w:hAnsi="Times New Roman" w:cs="Times New Roman"/>
        </w:rPr>
        <w:t xml:space="preserve">Forager activity. Daily measures of foraging activity </w:t>
      </w:r>
      <w:r w:rsidR="0011179E" w:rsidRPr="00790CDE">
        <w:rPr>
          <w:rFonts w:ascii="Times New Roman" w:hAnsi="Times New Roman" w:cs="Times New Roman"/>
        </w:rPr>
        <w:t>per</w:t>
      </w:r>
      <w:r w:rsidR="00CE142C" w:rsidRPr="00790CDE">
        <w:rPr>
          <w:rFonts w:ascii="Times New Roman" w:hAnsi="Times New Roman" w:cs="Times New Roman"/>
        </w:rPr>
        <w:t xml:space="preserve"> colony per treatment (left to right; control = 10 colonies; I = 10; LC = 10); M = days 1-3: n</w:t>
      </w:r>
      <w:r w:rsidR="0011179E" w:rsidRPr="00790CDE">
        <w:rPr>
          <w:rFonts w:ascii="Times New Roman" w:hAnsi="Times New Roman" w:cs="Times New Roman"/>
        </w:rPr>
        <w:t xml:space="preserve"> </w:t>
      </w:r>
      <w:r w:rsidR="00CE142C" w:rsidRPr="00790CDE">
        <w:rPr>
          <w:rFonts w:ascii="Times New Roman" w:hAnsi="Times New Roman" w:cs="Times New Roman"/>
        </w:rPr>
        <w:t>=</w:t>
      </w:r>
      <w:r w:rsidR="0011179E" w:rsidRPr="00790CDE">
        <w:rPr>
          <w:rFonts w:ascii="Times New Roman" w:hAnsi="Times New Roman" w:cs="Times New Roman"/>
        </w:rPr>
        <w:t xml:space="preserve"> </w:t>
      </w:r>
      <w:r w:rsidR="00CE142C" w:rsidRPr="00790CDE">
        <w:rPr>
          <w:rFonts w:ascii="Times New Roman" w:hAnsi="Times New Roman" w:cs="Times New Roman"/>
        </w:rPr>
        <w:t>10; days 4-8: n</w:t>
      </w:r>
      <w:r w:rsidR="0011179E" w:rsidRPr="00790CDE">
        <w:rPr>
          <w:rFonts w:ascii="Times New Roman" w:hAnsi="Times New Roman" w:cs="Times New Roman"/>
        </w:rPr>
        <w:t xml:space="preserve"> </w:t>
      </w:r>
      <w:r w:rsidR="00CE142C" w:rsidRPr="00790CDE">
        <w:rPr>
          <w:rFonts w:ascii="Times New Roman" w:hAnsi="Times New Roman" w:cs="Times New Roman"/>
        </w:rPr>
        <w:t>=</w:t>
      </w:r>
      <w:r w:rsidR="0011179E" w:rsidRPr="00790CDE">
        <w:rPr>
          <w:rFonts w:ascii="Times New Roman" w:hAnsi="Times New Roman" w:cs="Times New Roman"/>
        </w:rPr>
        <w:t xml:space="preserve"> </w:t>
      </w:r>
      <w:r w:rsidR="00CE142C" w:rsidRPr="00790CDE">
        <w:rPr>
          <w:rFonts w:ascii="Times New Roman" w:hAnsi="Times New Roman" w:cs="Times New Roman"/>
        </w:rPr>
        <w:t>9; days 9-28: n</w:t>
      </w:r>
      <w:r w:rsidR="0011179E" w:rsidRPr="00790CDE">
        <w:rPr>
          <w:rFonts w:ascii="Times New Roman" w:hAnsi="Times New Roman" w:cs="Times New Roman"/>
        </w:rPr>
        <w:t xml:space="preserve"> </w:t>
      </w:r>
      <w:r w:rsidR="00CE142C" w:rsidRPr="00790CDE">
        <w:rPr>
          <w:rFonts w:ascii="Times New Roman" w:hAnsi="Times New Roman" w:cs="Times New Roman"/>
        </w:rPr>
        <w:t>=</w:t>
      </w:r>
      <w:r w:rsidR="0011179E" w:rsidRPr="00790CDE">
        <w:rPr>
          <w:rFonts w:ascii="Times New Roman" w:hAnsi="Times New Roman" w:cs="Times New Roman"/>
        </w:rPr>
        <w:t xml:space="preserve"> </w:t>
      </w:r>
      <w:r w:rsidR="00CE142C" w:rsidRPr="00790CDE">
        <w:rPr>
          <w:rFonts w:ascii="Times New Roman" w:hAnsi="Times New Roman" w:cs="Times New Roman"/>
        </w:rPr>
        <w:t xml:space="preserve">8), with a linear regression line plotted with 95% confidence surrounding. Row </w:t>
      </w:r>
      <w:r w:rsidR="00CE142C" w:rsidRPr="00790CDE">
        <w:rPr>
          <w:rFonts w:ascii="Times New Roman" w:hAnsi="Times New Roman" w:cs="Times New Roman"/>
          <w:b/>
        </w:rPr>
        <w:t>A</w:t>
      </w:r>
      <w:r w:rsidR="0011179E" w:rsidRPr="00790CDE">
        <w:rPr>
          <w:rFonts w:ascii="Times New Roman" w:hAnsi="Times New Roman" w:cs="Times New Roman"/>
        </w:rPr>
        <w:t>:</w:t>
      </w:r>
      <w:r w:rsidR="00CE142C" w:rsidRPr="00790CDE">
        <w:rPr>
          <w:rFonts w:ascii="Times New Roman" w:hAnsi="Times New Roman" w:cs="Times New Roman"/>
        </w:rPr>
        <w:t xml:space="preserve"> </w:t>
      </w:r>
      <w:r w:rsidR="0011179E" w:rsidRPr="00790CDE">
        <w:rPr>
          <w:rFonts w:ascii="Times New Roman" w:hAnsi="Times New Roman" w:cs="Times New Roman"/>
        </w:rPr>
        <w:t>n</w:t>
      </w:r>
      <w:r w:rsidR="00CE142C" w:rsidRPr="00790CDE">
        <w:rPr>
          <w:rFonts w:ascii="Times New Roman" w:hAnsi="Times New Roman" w:cs="Times New Roman"/>
        </w:rPr>
        <w:t xml:space="preserve">umber of foragers per colony. Row </w:t>
      </w:r>
      <w:r w:rsidR="00CE142C" w:rsidRPr="00790CDE">
        <w:rPr>
          <w:rFonts w:ascii="Times New Roman" w:hAnsi="Times New Roman" w:cs="Times New Roman"/>
          <w:b/>
        </w:rPr>
        <w:t>B</w:t>
      </w:r>
      <w:r w:rsidR="0011179E" w:rsidRPr="00790CDE">
        <w:rPr>
          <w:rFonts w:ascii="Times New Roman" w:hAnsi="Times New Roman" w:cs="Times New Roman"/>
          <w:b/>
        </w:rPr>
        <w:t>:</w:t>
      </w:r>
      <w:r w:rsidR="00CE142C" w:rsidRPr="00790CDE">
        <w:rPr>
          <w:rFonts w:ascii="Times New Roman" w:hAnsi="Times New Roman" w:cs="Times New Roman"/>
        </w:rPr>
        <w:t xml:space="preserve"> </w:t>
      </w:r>
      <w:r w:rsidR="0011179E" w:rsidRPr="00790CDE">
        <w:rPr>
          <w:rFonts w:ascii="Times New Roman" w:hAnsi="Times New Roman" w:cs="Times New Roman"/>
        </w:rPr>
        <w:t>n</w:t>
      </w:r>
      <w:r w:rsidR="00CE142C" w:rsidRPr="00790CDE">
        <w:rPr>
          <w:rFonts w:ascii="Times New Roman" w:hAnsi="Times New Roman" w:cs="Times New Roman"/>
        </w:rPr>
        <w:t xml:space="preserve">umber of foraging bouts carried out per forager. Row </w:t>
      </w:r>
      <w:r w:rsidR="00CE142C" w:rsidRPr="00790CDE">
        <w:rPr>
          <w:rFonts w:ascii="Times New Roman" w:hAnsi="Times New Roman" w:cs="Times New Roman"/>
          <w:b/>
        </w:rPr>
        <w:t>C</w:t>
      </w:r>
      <w:r w:rsidR="0011179E" w:rsidRPr="00790CDE">
        <w:rPr>
          <w:rFonts w:ascii="Times New Roman" w:hAnsi="Times New Roman" w:cs="Times New Roman"/>
          <w:b/>
        </w:rPr>
        <w:t>:</w:t>
      </w:r>
      <w:r w:rsidR="00CE142C" w:rsidRPr="00790CDE">
        <w:rPr>
          <w:rFonts w:ascii="Times New Roman" w:hAnsi="Times New Roman" w:cs="Times New Roman"/>
        </w:rPr>
        <w:t xml:space="preserve"> </w:t>
      </w:r>
      <w:r w:rsidR="00322081" w:rsidRPr="00790CDE">
        <w:rPr>
          <w:rFonts w:ascii="Times New Roman" w:hAnsi="Times New Roman" w:cs="Times New Roman"/>
        </w:rPr>
        <w:t xml:space="preserve">mean </w:t>
      </w:r>
      <w:r w:rsidR="00CE142C" w:rsidRPr="00790CDE">
        <w:rPr>
          <w:rFonts w:ascii="Times New Roman" w:hAnsi="Times New Roman" w:cs="Times New Roman"/>
        </w:rPr>
        <w:t xml:space="preserve">duration </w:t>
      </w:r>
      <w:r w:rsidR="00322081" w:rsidRPr="00790CDE">
        <w:rPr>
          <w:rFonts w:ascii="Times New Roman" w:hAnsi="Times New Roman" w:cs="Times New Roman"/>
        </w:rPr>
        <w:t>(seconds) of foraging bouts carried out per forager.</w:t>
      </w:r>
    </w:p>
    <w:p w14:paraId="1AFE2A24" w14:textId="141B1B50" w:rsidR="00F9574E" w:rsidRDefault="00211F56" w:rsidP="00211F56">
      <w:pPr>
        <w:pStyle w:val="Default"/>
        <w:spacing w:line="360" w:lineRule="auto"/>
        <w:jc w:val="center"/>
      </w:pPr>
      <w:r>
        <w:object w:dxaOrig="7169" w:dyaOrig="2238" w14:anchorId="00A15F0B">
          <v:shape id="_x0000_i1027" type="#_x0000_t75" style="width:689.7pt;height:217.35pt" o:ole="">
            <v:imagedata r:id="rId13" o:title=""/>
          </v:shape>
          <o:OLEObject Type="Embed" ProgID="SigmaPlotGraphicObject.9" ShapeID="_x0000_i1027" DrawAspect="Content" ObjectID="_1458457738" r:id="rId14"/>
        </w:object>
      </w:r>
    </w:p>
    <w:p w14:paraId="65DDBE42" w14:textId="56B34B1A" w:rsidR="00322081" w:rsidRPr="00790CDE" w:rsidRDefault="008C75D9" w:rsidP="00BC3BA4">
      <w:pPr>
        <w:pStyle w:val="Default"/>
        <w:spacing w:line="360" w:lineRule="auto"/>
        <w:jc w:val="both"/>
        <w:rPr>
          <w:rFonts w:ascii="Times New Roman" w:hAnsi="Times New Roman" w:cs="Times New Roman"/>
        </w:rPr>
      </w:pPr>
      <w:r w:rsidRPr="00790CDE">
        <w:rPr>
          <w:rFonts w:ascii="Times New Roman" w:hAnsi="Times New Roman" w:cs="Times New Roman"/>
          <w:b/>
        </w:rPr>
        <w:t>Fig</w:t>
      </w:r>
      <w:r w:rsidR="00322081" w:rsidRPr="00790CDE">
        <w:rPr>
          <w:rFonts w:ascii="Times New Roman" w:hAnsi="Times New Roman" w:cs="Times New Roman"/>
          <w:b/>
        </w:rPr>
        <w:t>ure</w:t>
      </w:r>
      <w:r w:rsidRPr="00790CDE">
        <w:rPr>
          <w:rFonts w:ascii="Times New Roman" w:hAnsi="Times New Roman" w:cs="Times New Roman"/>
          <w:b/>
        </w:rPr>
        <w:t xml:space="preserve"> S</w:t>
      </w:r>
      <w:r w:rsidR="009976F0" w:rsidRPr="00790CDE">
        <w:rPr>
          <w:rFonts w:ascii="Times New Roman" w:hAnsi="Times New Roman" w:cs="Times New Roman"/>
          <w:b/>
        </w:rPr>
        <w:t>3</w:t>
      </w:r>
      <w:r w:rsidRPr="00790CDE">
        <w:rPr>
          <w:rFonts w:ascii="Times New Roman" w:hAnsi="Times New Roman" w:cs="Times New Roman"/>
        </w:rPr>
        <w:t xml:space="preserve">. </w:t>
      </w:r>
      <w:r w:rsidR="00590589" w:rsidRPr="00790CDE">
        <w:rPr>
          <w:rFonts w:ascii="Times New Roman" w:hAnsi="Times New Roman" w:cs="Times New Roman"/>
        </w:rPr>
        <w:t>Each data point indicates the daily m</w:t>
      </w:r>
      <w:r w:rsidR="00322081" w:rsidRPr="00790CDE">
        <w:rPr>
          <w:rFonts w:ascii="Times New Roman" w:hAnsi="Times New Roman" w:cs="Times New Roman"/>
        </w:rPr>
        <w:t>ean d</w:t>
      </w:r>
      <w:r w:rsidRPr="00790CDE">
        <w:rPr>
          <w:rFonts w:ascii="Times New Roman" w:hAnsi="Times New Roman" w:cs="Times New Roman"/>
        </w:rPr>
        <w:t xml:space="preserve">uration </w:t>
      </w:r>
      <w:r w:rsidR="00322081" w:rsidRPr="00790CDE">
        <w:rPr>
          <w:rFonts w:ascii="Times New Roman" w:hAnsi="Times New Roman" w:cs="Times New Roman"/>
        </w:rPr>
        <w:t xml:space="preserve">of successful pollen foraging bouts </w:t>
      </w:r>
      <w:r w:rsidR="00590589" w:rsidRPr="00790CDE">
        <w:rPr>
          <w:rFonts w:ascii="Times New Roman" w:hAnsi="Times New Roman" w:cs="Times New Roman"/>
        </w:rPr>
        <w:t xml:space="preserve">conducted by a single </w:t>
      </w:r>
      <w:r w:rsidR="00322081" w:rsidRPr="00790CDE">
        <w:rPr>
          <w:rFonts w:ascii="Times New Roman" w:hAnsi="Times New Roman" w:cs="Times New Roman"/>
        </w:rPr>
        <w:t>forager. A linear regression line is plotted</w:t>
      </w:r>
      <w:r w:rsidR="00590589" w:rsidRPr="00790CDE">
        <w:rPr>
          <w:rFonts w:ascii="Times New Roman" w:hAnsi="Times New Roman" w:cs="Times New Roman"/>
        </w:rPr>
        <w:t xml:space="preserve"> surrounded by a</w:t>
      </w:r>
      <w:r w:rsidR="00322081" w:rsidRPr="00790CDE">
        <w:rPr>
          <w:rFonts w:ascii="Times New Roman" w:hAnsi="Times New Roman" w:cs="Times New Roman"/>
        </w:rPr>
        <w:t xml:space="preserve"> 95% confidence </w:t>
      </w:r>
      <w:r w:rsidR="00590589" w:rsidRPr="00790CDE">
        <w:rPr>
          <w:rFonts w:ascii="Times New Roman" w:hAnsi="Times New Roman" w:cs="Times New Roman"/>
        </w:rPr>
        <w:t>interval envelope</w:t>
      </w:r>
      <w:r w:rsidR="00322081" w:rsidRPr="00790CDE">
        <w:rPr>
          <w:rFonts w:ascii="Times New Roman" w:hAnsi="Times New Roman" w:cs="Times New Roman"/>
        </w:rPr>
        <w:t>.</w:t>
      </w:r>
    </w:p>
    <w:p w14:paraId="735F57E9" w14:textId="77777777" w:rsidR="00F9574E" w:rsidRDefault="00F9574E">
      <w:pPr>
        <w:sectPr w:rsidR="00F9574E" w:rsidSect="00AB0092">
          <w:pgSz w:w="16817" w:h="11901" w:orient="landscape"/>
          <w:pgMar w:top="1440" w:right="1440" w:bottom="1440" w:left="1440" w:header="709" w:footer="709" w:gutter="0"/>
          <w:cols w:space="708"/>
          <w:docGrid w:linePitch="360"/>
        </w:sectPr>
      </w:pPr>
    </w:p>
    <w:p w14:paraId="06D8D49A" w14:textId="77777777" w:rsidR="0083653C" w:rsidRDefault="0083653C" w:rsidP="00CB6598">
      <w:pPr>
        <w:pStyle w:val="Default"/>
        <w:spacing w:line="276" w:lineRule="auto"/>
        <w:jc w:val="both"/>
        <w:rPr>
          <w:rFonts w:asciiTheme="minorHAnsi" w:hAnsiTheme="minorHAnsi" w:cs="ADKFPO+TimesNewRomanPSMT"/>
          <w:sz w:val="22"/>
          <w:szCs w:val="22"/>
        </w:rPr>
      </w:pPr>
    </w:p>
    <w:p w14:paraId="4760DDA1" w14:textId="782553C4" w:rsidR="008C75D9" w:rsidRDefault="00211F56" w:rsidP="009976F0">
      <w:pPr>
        <w:jc w:val="center"/>
      </w:pPr>
      <w:r w:rsidRPr="00134036">
        <w:object w:dxaOrig="5340" w:dyaOrig="7127" w14:anchorId="49C7E889">
          <v:shape id="_x0000_i1028" type="#_x0000_t75" style="width:386.9pt;height:517.45pt" o:ole="">
            <v:imagedata r:id="rId15" o:title=""/>
          </v:shape>
          <o:OLEObject Type="Embed" ProgID="PowerPoint.Slide.12" ShapeID="_x0000_i1028" DrawAspect="Content" ObjectID="_1458457739" r:id="rId16"/>
        </w:object>
      </w:r>
    </w:p>
    <w:p w14:paraId="4D864A23" w14:textId="77777777" w:rsidR="00790CDE" w:rsidRDefault="00790CDE" w:rsidP="00BC3BA4">
      <w:pPr>
        <w:spacing w:after="0" w:line="360" w:lineRule="auto"/>
        <w:jc w:val="both"/>
        <w:rPr>
          <w:rFonts w:ascii="Times New Roman" w:hAnsi="Times New Roman" w:cs="Times New Roman"/>
          <w:b/>
          <w:sz w:val="24"/>
          <w:szCs w:val="24"/>
        </w:rPr>
      </w:pPr>
    </w:p>
    <w:p w14:paraId="656D841A" w14:textId="475E1179" w:rsidR="008C75D9" w:rsidRPr="00790CDE" w:rsidRDefault="000C43D4" w:rsidP="00BC3BA4">
      <w:pPr>
        <w:spacing w:after="0" w:line="360" w:lineRule="auto"/>
        <w:jc w:val="both"/>
        <w:rPr>
          <w:rFonts w:ascii="Times New Roman" w:hAnsi="Times New Roman" w:cs="Times New Roman"/>
          <w:sz w:val="24"/>
          <w:szCs w:val="24"/>
        </w:rPr>
      </w:pPr>
      <w:r w:rsidRPr="00790CDE">
        <w:rPr>
          <w:rFonts w:ascii="Times New Roman" w:hAnsi="Times New Roman" w:cs="Times New Roman"/>
          <w:b/>
          <w:sz w:val="24"/>
          <w:szCs w:val="24"/>
        </w:rPr>
        <w:t>Figure</w:t>
      </w:r>
      <w:r w:rsidR="008C75D9" w:rsidRPr="00790CDE">
        <w:rPr>
          <w:rFonts w:ascii="Times New Roman" w:hAnsi="Times New Roman" w:cs="Times New Roman"/>
          <w:b/>
          <w:sz w:val="24"/>
          <w:szCs w:val="24"/>
        </w:rPr>
        <w:t xml:space="preserve"> S</w:t>
      </w:r>
      <w:r w:rsidR="0035792C" w:rsidRPr="00790CDE">
        <w:rPr>
          <w:rFonts w:ascii="Times New Roman" w:hAnsi="Times New Roman" w:cs="Times New Roman"/>
          <w:b/>
          <w:sz w:val="24"/>
          <w:szCs w:val="24"/>
        </w:rPr>
        <w:t>4</w:t>
      </w:r>
      <w:r w:rsidR="008C75D9" w:rsidRPr="00790CDE">
        <w:rPr>
          <w:rFonts w:ascii="Times New Roman" w:hAnsi="Times New Roman" w:cs="Times New Roman"/>
          <w:sz w:val="24"/>
          <w:szCs w:val="24"/>
        </w:rPr>
        <w:t xml:space="preserve">. </w:t>
      </w:r>
      <w:r w:rsidRPr="00790CDE">
        <w:rPr>
          <w:rFonts w:ascii="Times New Roman" w:hAnsi="Times New Roman" w:cs="Times New Roman"/>
          <w:sz w:val="24"/>
          <w:szCs w:val="24"/>
        </w:rPr>
        <w:t xml:space="preserve">Weekly analysis (weeks 2, 3 and 4) of pollen </w:t>
      </w:r>
      <w:r w:rsidR="0011179E" w:rsidRPr="00790CDE">
        <w:rPr>
          <w:rFonts w:ascii="Times New Roman" w:hAnsi="Times New Roman" w:cs="Times New Roman"/>
          <w:sz w:val="24"/>
          <w:szCs w:val="24"/>
        </w:rPr>
        <w:t xml:space="preserve">collected by foragers </w:t>
      </w:r>
      <w:r w:rsidRPr="00790CDE">
        <w:rPr>
          <w:rFonts w:ascii="Times New Roman" w:hAnsi="Times New Roman" w:cs="Times New Roman"/>
          <w:sz w:val="24"/>
          <w:szCs w:val="24"/>
        </w:rPr>
        <w:t xml:space="preserve">from different plant types represented as proportions of all observed successful pollen foraging bouts. </w:t>
      </w:r>
      <w:r w:rsidR="0091146A" w:rsidRPr="00790CDE">
        <w:rPr>
          <w:rFonts w:ascii="Times New Roman" w:hAnsi="Times New Roman" w:cs="Times New Roman"/>
          <w:sz w:val="24"/>
          <w:szCs w:val="24"/>
        </w:rPr>
        <w:t>Pie charts consist of 18 different types (although a 19</w:t>
      </w:r>
      <w:r w:rsidR="0091146A" w:rsidRPr="00790CDE">
        <w:rPr>
          <w:rFonts w:ascii="Times New Roman" w:hAnsi="Times New Roman" w:cs="Times New Roman"/>
          <w:sz w:val="24"/>
          <w:szCs w:val="24"/>
          <w:vertAlign w:val="superscript"/>
        </w:rPr>
        <w:t>th</w:t>
      </w:r>
      <w:r w:rsidR="0091146A" w:rsidRPr="00790CDE">
        <w:rPr>
          <w:rFonts w:ascii="Times New Roman" w:hAnsi="Times New Roman" w:cs="Times New Roman"/>
          <w:sz w:val="24"/>
          <w:szCs w:val="24"/>
        </w:rPr>
        <w:t xml:space="preserve"> different type was collected by M foragers in week 1, but not presented in this figure) with the numbers linking the pollen type with </w:t>
      </w:r>
      <w:r w:rsidR="00BC3BA4" w:rsidRPr="00790CDE">
        <w:rPr>
          <w:rFonts w:ascii="Times New Roman" w:hAnsi="Times New Roman" w:cs="Times New Roman"/>
          <w:sz w:val="24"/>
          <w:szCs w:val="24"/>
        </w:rPr>
        <w:t>Table S2</w:t>
      </w:r>
      <w:r w:rsidR="0091146A" w:rsidRPr="00790CDE">
        <w:rPr>
          <w:rFonts w:ascii="Times New Roman" w:hAnsi="Times New Roman" w:cs="Times New Roman"/>
          <w:sz w:val="24"/>
          <w:szCs w:val="24"/>
        </w:rPr>
        <w:t xml:space="preserve">. </w:t>
      </w:r>
      <w:r w:rsidR="00CD5328" w:rsidRPr="00790CDE">
        <w:rPr>
          <w:rFonts w:ascii="Times New Roman" w:hAnsi="Times New Roman" w:cs="Times New Roman"/>
          <w:i/>
          <w:sz w:val="24"/>
          <w:szCs w:val="24"/>
        </w:rPr>
        <w:t>NB</w:t>
      </w:r>
      <w:r w:rsidR="0091146A" w:rsidRPr="00790CDE">
        <w:rPr>
          <w:rFonts w:ascii="Times New Roman" w:hAnsi="Times New Roman" w:cs="Times New Roman"/>
          <w:sz w:val="24"/>
          <w:szCs w:val="24"/>
        </w:rPr>
        <w:t>: t</w:t>
      </w:r>
      <w:r w:rsidR="008C75D9" w:rsidRPr="00790CDE">
        <w:rPr>
          <w:rFonts w:ascii="Times New Roman" w:hAnsi="Times New Roman" w:cs="Times New Roman"/>
          <w:sz w:val="24"/>
          <w:szCs w:val="24"/>
        </w:rPr>
        <w:t xml:space="preserve">he colours in the pie charts are not the actual colours of the pollen brought back. </w:t>
      </w:r>
    </w:p>
    <w:p w14:paraId="7931358B" w14:textId="77777777" w:rsidR="00F9574E" w:rsidRDefault="00F9574E" w:rsidP="00BC3BA4">
      <w:pPr>
        <w:spacing w:after="0" w:line="360" w:lineRule="auto"/>
        <w:jc w:val="both"/>
        <w:rPr>
          <w:ins w:id="1" w:author="Nigel Raine" w:date="2014-01-08T15:42:00Z"/>
        </w:rPr>
        <w:sectPr w:rsidR="00F9574E" w:rsidSect="00CC7CD0">
          <w:pgSz w:w="11906" w:h="16838"/>
          <w:pgMar w:top="1440" w:right="1440" w:bottom="1440" w:left="1440" w:header="708" w:footer="708" w:gutter="0"/>
          <w:cols w:space="708"/>
          <w:docGrid w:linePitch="360"/>
        </w:sectPr>
      </w:pPr>
    </w:p>
    <w:p w14:paraId="665F4489" w14:textId="77777777" w:rsidR="009976F0" w:rsidRDefault="009976F0" w:rsidP="009976F0">
      <w:pPr>
        <w:pStyle w:val="Default"/>
        <w:spacing w:line="276" w:lineRule="auto"/>
        <w:jc w:val="both"/>
      </w:pPr>
    </w:p>
    <w:p w14:paraId="6FD51A40" w14:textId="15582849" w:rsidR="009976F0" w:rsidRDefault="00CD69B0" w:rsidP="00211F56">
      <w:pPr>
        <w:jc w:val="center"/>
      </w:pPr>
      <w:r>
        <w:object w:dxaOrig="7605" w:dyaOrig="2100" w14:anchorId="1530AAD0">
          <v:shape id="_x0000_i1029" type="#_x0000_t75" style="width:682.3pt;height:187.75pt" o:ole="">
            <v:imagedata r:id="rId17" o:title=""/>
          </v:shape>
          <o:OLEObject Type="Embed" ProgID="SigmaPlotGraphicObject.11" ShapeID="_x0000_i1029" DrawAspect="Content" ObjectID="_1458457740" r:id="rId18"/>
        </w:object>
      </w:r>
    </w:p>
    <w:p w14:paraId="2E55F102" w14:textId="77777777" w:rsidR="00B71083" w:rsidRDefault="00B71083" w:rsidP="00BC3BA4">
      <w:pPr>
        <w:spacing w:after="0" w:line="360" w:lineRule="auto"/>
        <w:jc w:val="both"/>
        <w:rPr>
          <w:rFonts w:cs="ADKFPO+TimesNewRomanPSMT"/>
          <w:b/>
        </w:rPr>
      </w:pPr>
    </w:p>
    <w:p w14:paraId="5D5D0B53" w14:textId="77777777" w:rsidR="009976F0" w:rsidRPr="00790CDE" w:rsidRDefault="009976F0" w:rsidP="00BC3BA4">
      <w:pPr>
        <w:spacing w:after="0" w:line="360" w:lineRule="auto"/>
        <w:jc w:val="both"/>
        <w:rPr>
          <w:rFonts w:ascii="Times New Roman" w:hAnsi="Times New Roman" w:cs="Times New Roman"/>
          <w:sz w:val="24"/>
          <w:szCs w:val="24"/>
        </w:rPr>
      </w:pPr>
      <w:r w:rsidRPr="00790CDE">
        <w:rPr>
          <w:rFonts w:ascii="Times New Roman" w:hAnsi="Times New Roman" w:cs="Times New Roman"/>
          <w:b/>
          <w:sz w:val="24"/>
          <w:szCs w:val="24"/>
        </w:rPr>
        <w:t>Figure S</w:t>
      </w:r>
      <w:r w:rsidR="0035792C" w:rsidRPr="00790CDE">
        <w:rPr>
          <w:rFonts w:ascii="Times New Roman" w:hAnsi="Times New Roman" w:cs="Times New Roman"/>
          <w:b/>
          <w:sz w:val="24"/>
          <w:szCs w:val="24"/>
        </w:rPr>
        <w:t>5</w:t>
      </w:r>
      <w:r w:rsidRPr="00790CDE">
        <w:rPr>
          <w:rFonts w:ascii="Times New Roman" w:hAnsi="Times New Roman" w:cs="Times New Roman"/>
          <w:sz w:val="24"/>
          <w:szCs w:val="24"/>
        </w:rPr>
        <w:t xml:space="preserve">. Relationship between pollen load </w:t>
      </w:r>
      <w:proofErr w:type="gramStart"/>
      <w:r w:rsidRPr="00790CDE">
        <w:rPr>
          <w:rFonts w:ascii="Times New Roman" w:hAnsi="Times New Roman" w:cs="Times New Roman"/>
          <w:sz w:val="24"/>
          <w:szCs w:val="24"/>
        </w:rPr>
        <w:t>size</w:t>
      </w:r>
      <w:proofErr w:type="gramEnd"/>
      <w:r w:rsidRPr="00790CDE">
        <w:rPr>
          <w:rFonts w:ascii="Times New Roman" w:hAnsi="Times New Roman" w:cs="Times New Roman"/>
          <w:sz w:val="24"/>
          <w:szCs w:val="24"/>
        </w:rPr>
        <w:t xml:space="preserve"> brought back by foragers and previous forager experience per treatment. The x axis represents a worker’s experience showing the number of days that a worker has been foraging for (i.e. the number of days since the worker first went out foraging). This is plotted against the mean (± </w:t>
      </w:r>
      <w:proofErr w:type="spellStart"/>
      <w:r w:rsidRPr="00790CDE">
        <w:rPr>
          <w:rFonts w:ascii="Times New Roman" w:hAnsi="Times New Roman" w:cs="Times New Roman"/>
          <w:sz w:val="24"/>
          <w:szCs w:val="24"/>
        </w:rPr>
        <w:t>s.e.m</w:t>
      </w:r>
      <w:proofErr w:type="spellEnd"/>
      <w:r w:rsidRPr="00790CDE">
        <w:rPr>
          <w:rFonts w:ascii="Times New Roman" w:hAnsi="Times New Roman" w:cs="Times New Roman"/>
          <w:sz w:val="24"/>
          <w:szCs w:val="24"/>
        </w:rPr>
        <w:t>.) pollen load size brought back by foragers (y axis), to examine whether pollen load size changes as foragers become more experienced.</w:t>
      </w:r>
    </w:p>
    <w:p w14:paraId="55885594" w14:textId="396A63D2" w:rsidR="00AB017C" w:rsidRDefault="00AB017C">
      <w:pPr>
        <w:rPr>
          <w:rFonts w:cs="ADKFPO+TimesNewRomanPSMT"/>
        </w:rPr>
      </w:pPr>
      <w:r>
        <w:rPr>
          <w:rFonts w:cs="ADKFPO+TimesNewRomanPSMT"/>
        </w:rPr>
        <w:br w:type="page"/>
      </w:r>
    </w:p>
    <w:p w14:paraId="6570DFEF" w14:textId="77777777" w:rsidR="009976F0" w:rsidRDefault="009976F0" w:rsidP="00CB6598">
      <w:pPr>
        <w:pStyle w:val="Default"/>
        <w:spacing w:line="276" w:lineRule="auto"/>
        <w:jc w:val="both"/>
        <w:rPr>
          <w:rFonts w:asciiTheme="minorHAnsi" w:hAnsiTheme="minorHAnsi" w:cs="ADKFPO+TimesNewRomanPSMT"/>
          <w:sz w:val="22"/>
          <w:szCs w:val="22"/>
        </w:rPr>
      </w:pPr>
    </w:p>
    <w:p w14:paraId="364BBAA0" w14:textId="2661344D" w:rsidR="00B422B5" w:rsidRDefault="00E45CBF" w:rsidP="00B422B5">
      <w:pPr>
        <w:pStyle w:val="Default"/>
        <w:spacing w:line="276" w:lineRule="auto"/>
        <w:jc w:val="both"/>
      </w:pPr>
      <w:r>
        <w:object w:dxaOrig="7425" w:dyaOrig="2100" w14:anchorId="0715A0BE">
          <v:shape id="_x0000_i1030" type="#_x0000_t75" style="width:688.35pt;height:192.45pt" o:ole="">
            <v:imagedata r:id="rId19" o:title=""/>
          </v:shape>
          <o:OLEObject Type="Embed" ProgID="SigmaPlotGraphicObject.11" ShapeID="_x0000_i1030" DrawAspect="Content" ObjectID="_1458457741" r:id="rId20"/>
        </w:object>
      </w:r>
    </w:p>
    <w:p w14:paraId="12436E0F" w14:textId="77777777" w:rsidR="00B422B5" w:rsidRDefault="00B422B5" w:rsidP="00B422B5">
      <w:pPr>
        <w:pStyle w:val="Default"/>
        <w:spacing w:line="276" w:lineRule="auto"/>
        <w:jc w:val="both"/>
      </w:pPr>
    </w:p>
    <w:p w14:paraId="159BE804" w14:textId="77777777" w:rsidR="00211F56" w:rsidRDefault="00211F56" w:rsidP="00211F56">
      <w:pPr>
        <w:spacing w:after="0" w:line="360" w:lineRule="auto"/>
        <w:jc w:val="both"/>
        <w:rPr>
          <w:rFonts w:cs="ADKFPO+TimesNewRomanPSMT"/>
          <w:b/>
        </w:rPr>
      </w:pPr>
    </w:p>
    <w:p w14:paraId="535C6B1B" w14:textId="7A202916" w:rsidR="00F9574E" w:rsidRPr="00790CDE" w:rsidRDefault="00B422B5" w:rsidP="00211F56">
      <w:pPr>
        <w:spacing w:after="0" w:line="360" w:lineRule="auto"/>
        <w:jc w:val="both"/>
        <w:rPr>
          <w:rFonts w:ascii="Times New Roman" w:hAnsi="Times New Roman" w:cs="Times New Roman"/>
          <w:sz w:val="24"/>
          <w:szCs w:val="24"/>
        </w:rPr>
      </w:pPr>
      <w:r w:rsidRPr="00790CDE">
        <w:rPr>
          <w:rFonts w:ascii="Times New Roman" w:hAnsi="Times New Roman" w:cs="Times New Roman"/>
          <w:b/>
          <w:sz w:val="24"/>
          <w:szCs w:val="24"/>
        </w:rPr>
        <w:t>Figure S</w:t>
      </w:r>
      <w:r w:rsidR="0035792C" w:rsidRPr="00790CDE">
        <w:rPr>
          <w:rFonts w:ascii="Times New Roman" w:hAnsi="Times New Roman" w:cs="Times New Roman"/>
          <w:b/>
          <w:sz w:val="24"/>
          <w:szCs w:val="24"/>
        </w:rPr>
        <w:t>6</w:t>
      </w:r>
      <w:r w:rsidRPr="00790CDE">
        <w:rPr>
          <w:rFonts w:ascii="Times New Roman" w:hAnsi="Times New Roman" w:cs="Times New Roman"/>
          <w:sz w:val="24"/>
          <w:szCs w:val="24"/>
        </w:rPr>
        <w:t xml:space="preserve">. Box and whisker plots showing thorax width of workers that were present before </w:t>
      </w:r>
      <w:r w:rsidR="005E0F09" w:rsidRPr="00790CDE">
        <w:rPr>
          <w:rFonts w:ascii="Times New Roman" w:hAnsi="Times New Roman" w:cs="Times New Roman"/>
          <w:sz w:val="24"/>
          <w:szCs w:val="24"/>
        </w:rPr>
        <w:t xml:space="preserve">pesticide </w:t>
      </w:r>
      <w:r w:rsidRPr="00790CDE">
        <w:rPr>
          <w:rFonts w:ascii="Times New Roman" w:hAnsi="Times New Roman" w:cs="Times New Roman"/>
          <w:sz w:val="24"/>
          <w:szCs w:val="24"/>
        </w:rPr>
        <w:t>treatment</w:t>
      </w:r>
      <w:r w:rsidR="005E0F09" w:rsidRPr="00790CDE">
        <w:rPr>
          <w:rFonts w:ascii="Times New Roman" w:hAnsi="Times New Roman" w:cs="Times New Roman"/>
          <w:sz w:val="24"/>
          <w:szCs w:val="24"/>
        </w:rPr>
        <w:t>(s)</w:t>
      </w:r>
      <w:r w:rsidRPr="00790CDE">
        <w:rPr>
          <w:rFonts w:ascii="Times New Roman" w:hAnsi="Times New Roman" w:cs="Times New Roman"/>
          <w:sz w:val="24"/>
          <w:szCs w:val="24"/>
        </w:rPr>
        <w:t xml:space="preserve"> started (</w:t>
      </w:r>
      <w:r w:rsidR="007A59E7" w:rsidRPr="00790CDE">
        <w:rPr>
          <w:rFonts w:ascii="Times New Roman" w:hAnsi="Times New Roman" w:cs="Times New Roman"/>
          <w:sz w:val="24"/>
          <w:szCs w:val="24"/>
        </w:rPr>
        <w:t>p</w:t>
      </w:r>
      <w:r w:rsidRPr="00790CDE">
        <w:rPr>
          <w:rFonts w:ascii="Times New Roman" w:hAnsi="Times New Roman" w:cs="Times New Roman"/>
          <w:sz w:val="24"/>
          <w:szCs w:val="24"/>
        </w:rPr>
        <w:t>re</w:t>
      </w:r>
      <w:r w:rsidR="007A59E7" w:rsidRPr="00790CDE">
        <w:rPr>
          <w:rFonts w:ascii="Times New Roman" w:hAnsi="Times New Roman" w:cs="Times New Roman"/>
          <w:sz w:val="24"/>
          <w:szCs w:val="24"/>
        </w:rPr>
        <w:t>-workers</w:t>
      </w:r>
      <w:r w:rsidRPr="00790CDE">
        <w:rPr>
          <w:rFonts w:ascii="Times New Roman" w:hAnsi="Times New Roman" w:cs="Times New Roman"/>
          <w:sz w:val="24"/>
          <w:szCs w:val="24"/>
        </w:rPr>
        <w:t xml:space="preserve">), and workers that </w:t>
      </w:r>
      <w:proofErr w:type="spellStart"/>
      <w:r w:rsidRPr="00790CDE">
        <w:rPr>
          <w:rFonts w:ascii="Times New Roman" w:hAnsi="Times New Roman" w:cs="Times New Roman"/>
          <w:sz w:val="24"/>
          <w:szCs w:val="24"/>
        </w:rPr>
        <w:t>eclosed</w:t>
      </w:r>
      <w:proofErr w:type="spellEnd"/>
      <w:r w:rsidRPr="00790CDE">
        <w:rPr>
          <w:rFonts w:ascii="Times New Roman" w:hAnsi="Times New Roman" w:cs="Times New Roman"/>
          <w:sz w:val="24"/>
          <w:szCs w:val="24"/>
        </w:rPr>
        <w:t xml:space="preserve"> during weeks 1, 2, 3 and 4</w:t>
      </w:r>
      <w:r w:rsidR="007A59E7" w:rsidRPr="00790CDE">
        <w:rPr>
          <w:rFonts w:ascii="Times New Roman" w:hAnsi="Times New Roman" w:cs="Times New Roman"/>
          <w:sz w:val="24"/>
          <w:szCs w:val="24"/>
        </w:rPr>
        <w:t xml:space="preserve"> </w:t>
      </w:r>
      <w:r w:rsidR="005E0F09" w:rsidRPr="00790CDE">
        <w:rPr>
          <w:rFonts w:ascii="Times New Roman" w:hAnsi="Times New Roman" w:cs="Times New Roman"/>
          <w:sz w:val="24"/>
          <w:szCs w:val="24"/>
        </w:rPr>
        <w:t xml:space="preserve">of the experiment </w:t>
      </w:r>
      <w:r w:rsidR="007A59E7" w:rsidRPr="00790CDE">
        <w:rPr>
          <w:rFonts w:ascii="Times New Roman" w:hAnsi="Times New Roman" w:cs="Times New Roman"/>
          <w:sz w:val="24"/>
          <w:szCs w:val="24"/>
        </w:rPr>
        <w:t>(</w:t>
      </w:r>
      <w:proofErr w:type="spellStart"/>
      <w:r w:rsidR="007A59E7" w:rsidRPr="00790CDE">
        <w:rPr>
          <w:rFonts w:ascii="Times New Roman" w:hAnsi="Times New Roman" w:cs="Times New Roman"/>
          <w:sz w:val="24"/>
          <w:szCs w:val="24"/>
        </w:rPr>
        <w:t>eclosed</w:t>
      </w:r>
      <w:proofErr w:type="spellEnd"/>
      <w:r w:rsidR="007A59E7" w:rsidRPr="00790CDE">
        <w:rPr>
          <w:rFonts w:ascii="Times New Roman" w:hAnsi="Times New Roman" w:cs="Times New Roman"/>
          <w:sz w:val="24"/>
          <w:szCs w:val="24"/>
        </w:rPr>
        <w:t xml:space="preserve"> workers)</w:t>
      </w:r>
      <w:r w:rsidRPr="00790CDE">
        <w:rPr>
          <w:rFonts w:ascii="Times New Roman" w:hAnsi="Times New Roman" w:cs="Times New Roman"/>
          <w:sz w:val="24"/>
          <w:szCs w:val="24"/>
        </w:rPr>
        <w:t xml:space="preserve">. The horizontal line in the box represents the median, the box the lower and upper quartiles, the whiskers the 5% and 95% confidence limits, and </w:t>
      </w:r>
      <w:r w:rsidR="007A59E7" w:rsidRPr="00790CDE">
        <w:rPr>
          <w:rFonts w:ascii="Times New Roman" w:hAnsi="Times New Roman" w:cs="Times New Roman"/>
          <w:sz w:val="24"/>
          <w:szCs w:val="24"/>
        </w:rPr>
        <w:t>filled dots indicate</w:t>
      </w:r>
      <w:r w:rsidRPr="00790CDE">
        <w:rPr>
          <w:rFonts w:ascii="Times New Roman" w:hAnsi="Times New Roman" w:cs="Times New Roman"/>
          <w:sz w:val="24"/>
          <w:szCs w:val="24"/>
        </w:rPr>
        <w:t xml:space="preserve"> outliers.</w:t>
      </w:r>
    </w:p>
    <w:p w14:paraId="3ED53D42" w14:textId="77777777" w:rsidR="00211F56" w:rsidRDefault="00211F56" w:rsidP="00211F56">
      <w:pPr>
        <w:spacing w:after="0" w:line="360" w:lineRule="auto"/>
        <w:jc w:val="both"/>
        <w:rPr>
          <w:rFonts w:cs="ADKFPO+TimesNewRomanPSMT"/>
        </w:rPr>
        <w:sectPr w:rsidR="00211F56" w:rsidSect="00CD5328">
          <w:pgSz w:w="16817" w:h="11901" w:orient="landscape"/>
          <w:pgMar w:top="1440" w:right="1440" w:bottom="1440" w:left="1440" w:header="709" w:footer="709" w:gutter="0"/>
          <w:cols w:space="708"/>
          <w:docGrid w:linePitch="360"/>
        </w:sectPr>
      </w:pPr>
    </w:p>
    <w:p w14:paraId="559BCA33" w14:textId="5F135661" w:rsidR="00AE75D0" w:rsidRPr="00790CDE" w:rsidRDefault="0035792C" w:rsidP="00BC3BA4">
      <w:pPr>
        <w:spacing w:after="0" w:line="360" w:lineRule="auto"/>
        <w:jc w:val="both"/>
        <w:rPr>
          <w:rFonts w:ascii="Times New Roman" w:hAnsi="Times New Roman" w:cs="Times New Roman"/>
          <w:sz w:val="24"/>
          <w:szCs w:val="24"/>
        </w:rPr>
      </w:pPr>
      <w:r w:rsidRPr="00790CDE">
        <w:rPr>
          <w:rFonts w:ascii="Times New Roman" w:hAnsi="Times New Roman" w:cs="Times New Roman"/>
          <w:b/>
          <w:sz w:val="24"/>
          <w:szCs w:val="24"/>
        </w:rPr>
        <w:lastRenderedPageBreak/>
        <w:t>Table S1</w:t>
      </w:r>
      <w:r w:rsidR="009976F0" w:rsidRPr="00790CDE">
        <w:rPr>
          <w:rFonts w:ascii="Times New Roman" w:hAnsi="Times New Roman" w:cs="Times New Roman"/>
          <w:b/>
          <w:sz w:val="24"/>
          <w:szCs w:val="24"/>
        </w:rPr>
        <w:t>:</w:t>
      </w:r>
      <w:r w:rsidR="003D6164" w:rsidRPr="00790CDE">
        <w:rPr>
          <w:rFonts w:ascii="Times New Roman" w:hAnsi="Times New Roman" w:cs="Times New Roman"/>
          <w:b/>
          <w:sz w:val="24"/>
          <w:szCs w:val="24"/>
        </w:rPr>
        <w:t xml:space="preserve"> </w:t>
      </w:r>
      <w:r w:rsidR="00CD69B0" w:rsidRPr="00790CDE">
        <w:rPr>
          <w:rFonts w:ascii="Times New Roman" w:hAnsi="Times New Roman" w:cs="Times New Roman"/>
          <w:sz w:val="24"/>
          <w:szCs w:val="24"/>
        </w:rPr>
        <w:t>Weekly analyses:</w:t>
      </w:r>
      <w:r w:rsidR="003D6164" w:rsidRPr="00790CDE">
        <w:rPr>
          <w:rFonts w:ascii="Times New Roman" w:hAnsi="Times New Roman" w:cs="Times New Roman"/>
          <w:sz w:val="24"/>
          <w:szCs w:val="24"/>
        </w:rPr>
        <w:t xml:space="preserve"> </w:t>
      </w:r>
      <w:r w:rsidR="00CD69B0" w:rsidRPr="00790CDE">
        <w:rPr>
          <w:rFonts w:ascii="Times New Roman" w:hAnsi="Times New Roman" w:cs="Times New Roman"/>
          <w:color w:val="000000"/>
          <w:sz w:val="24"/>
          <w:szCs w:val="24"/>
        </w:rPr>
        <w:t>s</w:t>
      </w:r>
      <w:r w:rsidR="003D6164" w:rsidRPr="00790CDE">
        <w:rPr>
          <w:rFonts w:ascii="Times New Roman" w:hAnsi="Times New Roman" w:cs="Times New Roman"/>
          <w:color w:val="000000"/>
          <w:sz w:val="24"/>
          <w:szCs w:val="24"/>
        </w:rPr>
        <w:t xml:space="preserve">tatistical outputs from a Linear Mixed Effects model (LMER) are comparisons with </w:t>
      </w:r>
      <w:r w:rsidR="00CD0A4D" w:rsidRPr="00790CDE">
        <w:rPr>
          <w:rFonts w:ascii="Times New Roman" w:hAnsi="Times New Roman" w:cs="Times New Roman"/>
          <w:iCs/>
          <w:color w:val="000000"/>
          <w:sz w:val="24"/>
          <w:szCs w:val="24"/>
        </w:rPr>
        <w:t>c</w:t>
      </w:r>
      <w:r w:rsidR="003D6164" w:rsidRPr="00790CDE">
        <w:rPr>
          <w:rFonts w:ascii="Times New Roman" w:hAnsi="Times New Roman" w:cs="Times New Roman"/>
          <w:iCs/>
          <w:color w:val="000000"/>
          <w:sz w:val="24"/>
          <w:szCs w:val="24"/>
        </w:rPr>
        <w:t xml:space="preserve">ontrol </w:t>
      </w:r>
      <w:r w:rsidR="003D6164" w:rsidRPr="00790CDE">
        <w:rPr>
          <w:rFonts w:ascii="Times New Roman" w:hAnsi="Times New Roman" w:cs="Times New Roman"/>
          <w:color w:val="000000"/>
          <w:sz w:val="24"/>
          <w:szCs w:val="24"/>
        </w:rPr>
        <w:t>colonies (‘intercept’). ‘</w:t>
      </w:r>
      <w:proofErr w:type="spellStart"/>
      <w:r w:rsidR="003D6164" w:rsidRPr="00790CDE">
        <w:rPr>
          <w:rFonts w:ascii="Times New Roman" w:hAnsi="Times New Roman" w:cs="Times New Roman"/>
          <w:color w:val="000000"/>
          <w:sz w:val="24"/>
          <w:szCs w:val="24"/>
        </w:rPr>
        <w:t>Queenloss</w:t>
      </w:r>
      <w:proofErr w:type="spellEnd"/>
      <w:r w:rsidR="003D6164" w:rsidRPr="00790CDE">
        <w:rPr>
          <w:rFonts w:ascii="Times New Roman" w:hAnsi="Times New Roman" w:cs="Times New Roman"/>
          <w:color w:val="000000"/>
          <w:sz w:val="24"/>
          <w:szCs w:val="24"/>
        </w:rPr>
        <w:t xml:space="preserve">’ indicates loss of the queen within the first two weeks, and ‘days’ accounts for the daily variation found within each week. Z values indicate that the analysis was carried out considering a </w:t>
      </w:r>
      <w:proofErr w:type="spellStart"/>
      <w:r w:rsidR="003D6164" w:rsidRPr="00790CDE">
        <w:rPr>
          <w:rFonts w:ascii="Times New Roman" w:hAnsi="Times New Roman" w:cs="Times New Roman"/>
          <w:color w:val="000000"/>
          <w:sz w:val="24"/>
          <w:szCs w:val="24"/>
        </w:rPr>
        <w:t>poisson</w:t>
      </w:r>
      <w:proofErr w:type="spellEnd"/>
      <w:r w:rsidR="003D6164" w:rsidRPr="00790CDE">
        <w:rPr>
          <w:rFonts w:ascii="Times New Roman" w:hAnsi="Times New Roman" w:cs="Times New Roman"/>
          <w:color w:val="000000"/>
          <w:sz w:val="24"/>
          <w:szCs w:val="24"/>
        </w:rPr>
        <w:t xml:space="preserve"> distribution due to count data. Above the statistic is stated the number of data </w:t>
      </w:r>
      <w:r w:rsidR="00AE75D0" w:rsidRPr="00790CDE">
        <w:rPr>
          <w:rFonts w:ascii="Times New Roman" w:hAnsi="Times New Roman" w:cs="Times New Roman"/>
          <w:color w:val="000000"/>
          <w:sz w:val="24"/>
          <w:szCs w:val="24"/>
        </w:rPr>
        <w:t>entries (</w:t>
      </w:r>
      <w:r w:rsidR="00AE75D0" w:rsidRPr="00790CDE">
        <w:rPr>
          <w:rFonts w:ascii="Times New Roman" w:hAnsi="Times New Roman" w:cs="Times New Roman"/>
          <w:i/>
          <w:color w:val="000000"/>
          <w:sz w:val="24"/>
          <w:szCs w:val="24"/>
        </w:rPr>
        <w:t>n</w:t>
      </w:r>
      <w:r w:rsidR="00AE75D0" w:rsidRPr="00790CDE">
        <w:rPr>
          <w:rFonts w:ascii="Times New Roman" w:hAnsi="Times New Roman" w:cs="Times New Roman"/>
          <w:color w:val="000000"/>
          <w:sz w:val="24"/>
          <w:szCs w:val="24"/>
        </w:rPr>
        <w:t>) and the number of colonies the data is from (</w:t>
      </w:r>
      <w:r w:rsidR="00AE75D0" w:rsidRPr="00790CDE">
        <w:rPr>
          <w:rFonts w:ascii="Times New Roman" w:hAnsi="Times New Roman" w:cs="Times New Roman"/>
          <w:i/>
          <w:color w:val="000000"/>
          <w:sz w:val="24"/>
          <w:szCs w:val="24"/>
        </w:rPr>
        <w:t>blocks</w:t>
      </w:r>
      <w:r w:rsidR="00AE75D0" w:rsidRPr="00790CDE">
        <w:rPr>
          <w:rFonts w:ascii="Times New Roman" w:hAnsi="Times New Roman" w:cs="Times New Roman"/>
          <w:color w:val="000000"/>
          <w:sz w:val="24"/>
          <w:szCs w:val="24"/>
        </w:rPr>
        <w:t>).</w:t>
      </w:r>
      <w:r w:rsidR="00CE1DE0" w:rsidRPr="00790CDE">
        <w:rPr>
          <w:rFonts w:ascii="Times New Roman" w:hAnsi="Times New Roman" w:cs="Times New Roman"/>
          <w:color w:val="000000"/>
          <w:sz w:val="24"/>
          <w:szCs w:val="24"/>
        </w:rPr>
        <w:t xml:space="preserve"> Significant effects are shown in bold.</w:t>
      </w:r>
    </w:p>
    <w:p w14:paraId="54A8F891" w14:textId="77777777" w:rsidR="00AE75D0" w:rsidRDefault="00AE75D0" w:rsidP="009976F0">
      <w:pPr>
        <w:rPr>
          <w:rFonts w:cs="ADKFPO+TimesNewRomanPSMT"/>
        </w:rPr>
      </w:pPr>
    </w:p>
    <w:tbl>
      <w:tblPr>
        <w:tblW w:w="8681" w:type="dxa"/>
        <w:jc w:val="center"/>
        <w:tblInd w:w="-1099" w:type="dxa"/>
        <w:tblLook w:val="04A0" w:firstRow="1" w:lastRow="0" w:firstColumn="1" w:lastColumn="0" w:noHBand="0" w:noVBand="1"/>
      </w:tblPr>
      <w:tblGrid>
        <w:gridCol w:w="2119"/>
        <w:gridCol w:w="946"/>
        <w:gridCol w:w="672"/>
        <w:gridCol w:w="728"/>
        <w:gridCol w:w="672"/>
        <w:gridCol w:w="728"/>
        <w:gridCol w:w="706"/>
        <w:gridCol w:w="710"/>
        <w:gridCol w:w="672"/>
        <w:gridCol w:w="728"/>
      </w:tblGrid>
      <w:tr w:rsidR="009976F0" w:rsidRPr="008262B3" w14:paraId="375B9936" w14:textId="77777777" w:rsidTr="006C7D65">
        <w:trPr>
          <w:trHeight w:val="300"/>
          <w:jc w:val="center"/>
        </w:trPr>
        <w:tc>
          <w:tcPr>
            <w:tcW w:w="2119" w:type="dxa"/>
            <w:tcBorders>
              <w:top w:val="nil"/>
              <w:left w:val="nil"/>
              <w:bottom w:val="nil"/>
              <w:right w:val="nil"/>
            </w:tcBorders>
            <w:shd w:val="clear" w:color="auto" w:fill="auto"/>
            <w:noWrap/>
            <w:vAlign w:val="bottom"/>
            <w:hideMark/>
          </w:tcPr>
          <w:p w14:paraId="7154BE0C"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5B0BB75D" w14:textId="77777777" w:rsidR="009976F0" w:rsidRPr="008262B3" w:rsidRDefault="009976F0" w:rsidP="003F62F2">
            <w:pPr>
              <w:spacing w:after="0" w:line="240" w:lineRule="auto"/>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Factors</w:t>
            </w:r>
          </w:p>
        </w:tc>
        <w:tc>
          <w:tcPr>
            <w:tcW w:w="1400" w:type="dxa"/>
            <w:gridSpan w:val="2"/>
            <w:tcBorders>
              <w:top w:val="single" w:sz="4" w:space="0" w:color="auto"/>
              <w:left w:val="nil"/>
              <w:bottom w:val="single" w:sz="4" w:space="0" w:color="auto"/>
              <w:right w:val="nil"/>
            </w:tcBorders>
            <w:shd w:val="clear" w:color="auto" w:fill="auto"/>
            <w:noWrap/>
            <w:vAlign w:val="bottom"/>
            <w:hideMark/>
          </w:tcPr>
          <w:p w14:paraId="6B863EED" w14:textId="77777777" w:rsidR="009976F0" w:rsidRPr="008262B3" w:rsidRDefault="009976F0" w:rsidP="003F62F2">
            <w:pPr>
              <w:spacing w:after="0" w:line="240" w:lineRule="auto"/>
              <w:jc w:val="center"/>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Week1</w:t>
            </w:r>
          </w:p>
        </w:tc>
        <w:tc>
          <w:tcPr>
            <w:tcW w:w="1400" w:type="dxa"/>
            <w:gridSpan w:val="2"/>
            <w:tcBorders>
              <w:top w:val="single" w:sz="4" w:space="0" w:color="auto"/>
              <w:left w:val="nil"/>
              <w:bottom w:val="single" w:sz="4" w:space="0" w:color="auto"/>
              <w:right w:val="nil"/>
            </w:tcBorders>
            <w:shd w:val="clear" w:color="auto" w:fill="auto"/>
            <w:noWrap/>
            <w:vAlign w:val="bottom"/>
            <w:hideMark/>
          </w:tcPr>
          <w:p w14:paraId="182909A1" w14:textId="77777777" w:rsidR="009976F0" w:rsidRPr="008262B3" w:rsidRDefault="009976F0" w:rsidP="003F62F2">
            <w:pPr>
              <w:spacing w:after="0" w:line="240" w:lineRule="auto"/>
              <w:jc w:val="center"/>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Week 2</w:t>
            </w:r>
          </w:p>
        </w:tc>
        <w:tc>
          <w:tcPr>
            <w:tcW w:w="1416" w:type="dxa"/>
            <w:gridSpan w:val="2"/>
            <w:tcBorders>
              <w:top w:val="single" w:sz="4" w:space="0" w:color="auto"/>
              <w:left w:val="nil"/>
              <w:bottom w:val="single" w:sz="4" w:space="0" w:color="auto"/>
              <w:right w:val="nil"/>
            </w:tcBorders>
            <w:shd w:val="clear" w:color="auto" w:fill="auto"/>
            <w:noWrap/>
            <w:vAlign w:val="bottom"/>
            <w:hideMark/>
          </w:tcPr>
          <w:p w14:paraId="79631EF5" w14:textId="77777777" w:rsidR="009976F0" w:rsidRPr="008262B3" w:rsidRDefault="009976F0" w:rsidP="003F62F2">
            <w:pPr>
              <w:spacing w:after="0" w:line="240" w:lineRule="auto"/>
              <w:jc w:val="center"/>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Week 3</w:t>
            </w:r>
          </w:p>
        </w:tc>
        <w:tc>
          <w:tcPr>
            <w:tcW w:w="1400" w:type="dxa"/>
            <w:gridSpan w:val="2"/>
            <w:tcBorders>
              <w:top w:val="single" w:sz="4" w:space="0" w:color="auto"/>
              <w:left w:val="nil"/>
              <w:bottom w:val="single" w:sz="4" w:space="0" w:color="auto"/>
              <w:right w:val="nil"/>
            </w:tcBorders>
            <w:shd w:val="clear" w:color="auto" w:fill="auto"/>
            <w:noWrap/>
            <w:vAlign w:val="bottom"/>
            <w:hideMark/>
          </w:tcPr>
          <w:p w14:paraId="6AA7830E" w14:textId="77777777" w:rsidR="009976F0" w:rsidRPr="008262B3" w:rsidRDefault="009976F0" w:rsidP="003F62F2">
            <w:pPr>
              <w:spacing w:after="0" w:line="240" w:lineRule="auto"/>
              <w:jc w:val="center"/>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Week 4</w:t>
            </w:r>
          </w:p>
        </w:tc>
      </w:tr>
      <w:tr w:rsidR="009976F0" w:rsidRPr="008262B3" w14:paraId="6E4E2DB2" w14:textId="77777777" w:rsidTr="006C7D65">
        <w:trPr>
          <w:trHeight w:val="300"/>
          <w:jc w:val="center"/>
        </w:trPr>
        <w:tc>
          <w:tcPr>
            <w:tcW w:w="2119" w:type="dxa"/>
            <w:vMerge w:val="restart"/>
            <w:tcBorders>
              <w:top w:val="nil"/>
              <w:left w:val="nil"/>
              <w:bottom w:val="nil"/>
              <w:right w:val="nil"/>
            </w:tcBorders>
            <w:shd w:val="clear" w:color="auto" w:fill="auto"/>
            <w:vAlign w:val="center"/>
            <w:hideMark/>
          </w:tcPr>
          <w:p w14:paraId="50118063" w14:textId="07663DBF" w:rsidR="009976F0" w:rsidRPr="008262B3" w:rsidRDefault="0058752D" w:rsidP="006C7D65">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 xml:space="preserve">A) </w:t>
            </w:r>
            <w:r w:rsidR="009976F0" w:rsidRPr="008262B3">
              <w:rPr>
                <w:rFonts w:ascii="Arial" w:eastAsia="Times New Roman" w:hAnsi="Arial" w:cs="Arial"/>
                <w:color w:val="000000"/>
                <w:sz w:val="16"/>
                <w:szCs w:val="16"/>
                <w:lang w:eastAsia="en-GB"/>
              </w:rPr>
              <w:t>No. of foragers</w:t>
            </w:r>
          </w:p>
        </w:tc>
        <w:tc>
          <w:tcPr>
            <w:tcW w:w="946" w:type="dxa"/>
            <w:tcBorders>
              <w:top w:val="nil"/>
              <w:left w:val="nil"/>
              <w:bottom w:val="nil"/>
              <w:right w:val="nil"/>
            </w:tcBorders>
            <w:shd w:val="clear" w:color="auto" w:fill="auto"/>
            <w:noWrap/>
            <w:vAlign w:val="bottom"/>
            <w:hideMark/>
          </w:tcPr>
          <w:p w14:paraId="4A7732A7"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59DEFE9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Z</w:t>
            </w:r>
          </w:p>
        </w:tc>
        <w:tc>
          <w:tcPr>
            <w:tcW w:w="728" w:type="dxa"/>
            <w:tcBorders>
              <w:top w:val="nil"/>
              <w:left w:val="nil"/>
              <w:bottom w:val="nil"/>
              <w:right w:val="nil"/>
            </w:tcBorders>
            <w:shd w:val="clear" w:color="auto" w:fill="auto"/>
            <w:noWrap/>
            <w:vAlign w:val="bottom"/>
            <w:hideMark/>
          </w:tcPr>
          <w:p w14:paraId="5AD9E37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672" w:type="dxa"/>
            <w:tcBorders>
              <w:top w:val="nil"/>
              <w:left w:val="nil"/>
              <w:bottom w:val="nil"/>
              <w:right w:val="nil"/>
            </w:tcBorders>
            <w:shd w:val="clear" w:color="auto" w:fill="auto"/>
            <w:noWrap/>
            <w:vAlign w:val="bottom"/>
            <w:hideMark/>
          </w:tcPr>
          <w:p w14:paraId="73F8025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Z</w:t>
            </w:r>
          </w:p>
        </w:tc>
        <w:tc>
          <w:tcPr>
            <w:tcW w:w="728" w:type="dxa"/>
            <w:tcBorders>
              <w:top w:val="nil"/>
              <w:left w:val="nil"/>
              <w:bottom w:val="nil"/>
              <w:right w:val="nil"/>
            </w:tcBorders>
            <w:shd w:val="clear" w:color="auto" w:fill="auto"/>
            <w:noWrap/>
            <w:vAlign w:val="bottom"/>
            <w:hideMark/>
          </w:tcPr>
          <w:p w14:paraId="0C7E2FE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706" w:type="dxa"/>
            <w:tcBorders>
              <w:top w:val="nil"/>
              <w:left w:val="nil"/>
              <w:bottom w:val="nil"/>
              <w:right w:val="nil"/>
            </w:tcBorders>
            <w:shd w:val="clear" w:color="auto" w:fill="auto"/>
            <w:noWrap/>
            <w:vAlign w:val="bottom"/>
            <w:hideMark/>
          </w:tcPr>
          <w:p w14:paraId="60006D3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Z</w:t>
            </w:r>
          </w:p>
        </w:tc>
        <w:tc>
          <w:tcPr>
            <w:tcW w:w="710" w:type="dxa"/>
            <w:tcBorders>
              <w:top w:val="nil"/>
              <w:left w:val="nil"/>
              <w:bottom w:val="nil"/>
              <w:right w:val="nil"/>
            </w:tcBorders>
            <w:shd w:val="clear" w:color="auto" w:fill="auto"/>
            <w:noWrap/>
            <w:vAlign w:val="bottom"/>
            <w:hideMark/>
          </w:tcPr>
          <w:p w14:paraId="0B6B791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672" w:type="dxa"/>
            <w:tcBorders>
              <w:top w:val="nil"/>
              <w:left w:val="nil"/>
              <w:bottom w:val="nil"/>
              <w:right w:val="nil"/>
            </w:tcBorders>
            <w:shd w:val="clear" w:color="auto" w:fill="auto"/>
            <w:noWrap/>
            <w:vAlign w:val="bottom"/>
            <w:hideMark/>
          </w:tcPr>
          <w:p w14:paraId="3511C04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Z</w:t>
            </w:r>
          </w:p>
        </w:tc>
        <w:tc>
          <w:tcPr>
            <w:tcW w:w="728" w:type="dxa"/>
            <w:tcBorders>
              <w:top w:val="nil"/>
              <w:left w:val="nil"/>
              <w:bottom w:val="nil"/>
              <w:right w:val="nil"/>
            </w:tcBorders>
            <w:shd w:val="clear" w:color="auto" w:fill="auto"/>
            <w:noWrap/>
            <w:vAlign w:val="bottom"/>
            <w:hideMark/>
          </w:tcPr>
          <w:p w14:paraId="050A118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r>
      <w:tr w:rsidR="009976F0" w:rsidRPr="008262B3" w14:paraId="3B118063" w14:textId="77777777" w:rsidTr="006C7D65">
        <w:trPr>
          <w:trHeight w:val="300"/>
          <w:jc w:val="center"/>
        </w:trPr>
        <w:tc>
          <w:tcPr>
            <w:tcW w:w="2119" w:type="dxa"/>
            <w:vMerge/>
            <w:tcBorders>
              <w:top w:val="nil"/>
              <w:left w:val="nil"/>
              <w:bottom w:val="nil"/>
              <w:right w:val="nil"/>
            </w:tcBorders>
            <w:vAlign w:val="center"/>
            <w:hideMark/>
          </w:tcPr>
          <w:p w14:paraId="483BE978"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3D787856"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1400" w:type="dxa"/>
            <w:gridSpan w:val="2"/>
            <w:tcBorders>
              <w:top w:val="nil"/>
              <w:left w:val="nil"/>
              <w:bottom w:val="nil"/>
              <w:right w:val="nil"/>
            </w:tcBorders>
            <w:shd w:val="clear" w:color="auto" w:fill="auto"/>
            <w:noWrap/>
            <w:vAlign w:val="bottom"/>
            <w:hideMark/>
          </w:tcPr>
          <w:p w14:paraId="51AD499E" w14:textId="77777777" w:rsidR="009976F0" w:rsidRPr="008262B3" w:rsidRDefault="009976F0" w:rsidP="003F62F2">
            <w:pPr>
              <w:spacing w:after="0" w:line="240" w:lineRule="auto"/>
              <w:jc w:val="center"/>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276, blocks = 10)</w:t>
            </w:r>
          </w:p>
        </w:tc>
        <w:tc>
          <w:tcPr>
            <w:tcW w:w="1400" w:type="dxa"/>
            <w:gridSpan w:val="2"/>
            <w:tcBorders>
              <w:top w:val="nil"/>
              <w:left w:val="nil"/>
              <w:bottom w:val="nil"/>
              <w:right w:val="nil"/>
            </w:tcBorders>
            <w:shd w:val="clear" w:color="auto" w:fill="auto"/>
            <w:noWrap/>
            <w:vAlign w:val="bottom"/>
            <w:hideMark/>
          </w:tcPr>
          <w:p w14:paraId="7FEE0C16" w14:textId="77777777" w:rsidR="009976F0" w:rsidRPr="008262B3" w:rsidRDefault="009976F0" w:rsidP="003F62F2">
            <w:pPr>
              <w:spacing w:after="0" w:line="240" w:lineRule="auto"/>
              <w:jc w:val="center"/>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267, blocks = 10)</w:t>
            </w:r>
          </w:p>
        </w:tc>
        <w:tc>
          <w:tcPr>
            <w:tcW w:w="1416" w:type="dxa"/>
            <w:gridSpan w:val="2"/>
            <w:tcBorders>
              <w:top w:val="nil"/>
              <w:left w:val="nil"/>
              <w:bottom w:val="nil"/>
              <w:right w:val="nil"/>
            </w:tcBorders>
            <w:shd w:val="clear" w:color="auto" w:fill="auto"/>
            <w:noWrap/>
            <w:vAlign w:val="bottom"/>
            <w:hideMark/>
          </w:tcPr>
          <w:p w14:paraId="6A529217" w14:textId="77777777" w:rsidR="009976F0" w:rsidRPr="008262B3" w:rsidRDefault="009976F0" w:rsidP="003F62F2">
            <w:pPr>
              <w:spacing w:after="0" w:line="240" w:lineRule="auto"/>
              <w:jc w:val="center"/>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266, blocks = 10)</w:t>
            </w:r>
          </w:p>
        </w:tc>
        <w:tc>
          <w:tcPr>
            <w:tcW w:w="1400" w:type="dxa"/>
            <w:gridSpan w:val="2"/>
            <w:tcBorders>
              <w:top w:val="nil"/>
              <w:left w:val="nil"/>
              <w:bottom w:val="nil"/>
              <w:right w:val="nil"/>
            </w:tcBorders>
            <w:shd w:val="clear" w:color="auto" w:fill="auto"/>
            <w:noWrap/>
            <w:vAlign w:val="bottom"/>
            <w:hideMark/>
          </w:tcPr>
          <w:p w14:paraId="7CBB5DFC" w14:textId="77777777" w:rsidR="009976F0" w:rsidRPr="008262B3" w:rsidRDefault="009976F0" w:rsidP="003F62F2">
            <w:pPr>
              <w:spacing w:after="0" w:line="240" w:lineRule="auto"/>
              <w:jc w:val="center"/>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266, blocks = 10)</w:t>
            </w:r>
          </w:p>
        </w:tc>
      </w:tr>
      <w:tr w:rsidR="009976F0" w:rsidRPr="008262B3" w14:paraId="0EC553A3" w14:textId="77777777" w:rsidTr="006C7D65">
        <w:trPr>
          <w:trHeight w:val="300"/>
          <w:jc w:val="center"/>
        </w:trPr>
        <w:tc>
          <w:tcPr>
            <w:tcW w:w="2119" w:type="dxa"/>
            <w:vMerge/>
            <w:tcBorders>
              <w:top w:val="nil"/>
              <w:left w:val="nil"/>
              <w:bottom w:val="nil"/>
              <w:right w:val="nil"/>
            </w:tcBorders>
            <w:vAlign w:val="center"/>
            <w:hideMark/>
          </w:tcPr>
          <w:p w14:paraId="297728EA"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5B694F68"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I</w:t>
            </w:r>
          </w:p>
        </w:tc>
        <w:tc>
          <w:tcPr>
            <w:tcW w:w="672" w:type="dxa"/>
            <w:tcBorders>
              <w:top w:val="nil"/>
              <w:left w:val="nil"/>
              <w:bottom w:val="nil"/>
              <w:right w:val="nil"/>
            </w:tcBorders>
            <w:shd w:val="clear" w:color="auto" w:fill="auto"/>
            <w:noWrap/>
            <w:vAlign w:val="bottom"/>
            <w:hideMark/>
          </w:tcPr>
          <w:p w14:paraId="72181DA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4.932</w:t>
            </w:r>
          </w:p>
        </w:tc>
        <w:tc>
          <w:tcPr>
            <w:tcW w:w="728" w:type="dxa"/>
            <w:tcBorders>
              <w:top w:val="nil"/>
              <w:left w:val="nil"/>
              <w:bottom w:val="nil"/>
              <w:right w:val="nil"/>
            </w:tcBorders>
            <w:shd w:val="clear" w:color="auto" w:fill="auto"/>
            <w:noWrap/>
            <w:vAlign w:val="bottom"/>
            <w:hideMark/>
          </w:tcPr>
          <w:p w14:paraId="223747F9"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672" w:type="dxa"/>
            <w:tcBorders>
              <w:top w:val="nil"/>
              <w:left w:val="nil"/>
              <w:bottom w:val="nil"/>
              <w:right w:val="nil"/>
            </w:tcBorders>
            <w:shd w:val="clear" w:color="auto" w:fill="auto"/>
            <w:noWrap/>
            <w:vAlign w:val="bottom"/>
            <w:hideMark/>
          </w:tcPr>
          <w:p w14:paraId="3DD0D1EE"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5.57</w:t>
            </w:r>
          </w:p>
        </w:tc>
        <w:tc>
          <w:tcPr>
            <w:tcW w:w="728" w:type="dxa"/>
            <w:tcBorders>
              <w:top w:val="nil"/>
              <w:left w:val="nil"/>
              <w:bottom w:val="nil"/>
              <w:right w:val="nil"/>
            </w:tcBorders>
            <w:shd w:val="clear" w:color="auto" w:fill="auto"/>
            <w:noWrap/>
            <w:vAlign w:val="bottom"/>
            <w:hideMark/>
          </w:tcPr>
          <w:p w14:paraId="0F127354"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706" w:type="dxa"/>
            <w:tcBorders>
              <w:top w:val="nil"/>
              <w:left w:val="nil"/>
              <w:bottom w:val="nil"/>
              <w:right w:val="nil"/>
            </w:tcBorders>
            <w:shd w:val="clear" w:color="auto" w:fill="auto"/>
            <w:noWrap/>
            <w:vAlign w:val="bottom"/>
            <w:hideMark/>
          </w:tcPr>
          <w:p w14:paraId="51DF052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7.503</w:t>
            </w:r>
          </w:p>
        </w:tc>
        <w:tc>
          <w:tcPr>
            <w:tcW w:w="710" w:type="dxa"/>
            <w:tcBorders>
              <w:top w:val="nil"/>
              <w:left w:val="nil"/>
              <w:bottom w:val="nil"/>
              <w:right w:val="nil"/>
            </w:tcBorders>
            <w:shd w:val="clear" w:color="auto" w:fill="auto"/>
            <w:noWrap/>
            <w:vAlign w:val="bottom"/>
            <w:hideMark/>
          </w:tcPr>
          <w:p w14:paraId="73D58660"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672" w:type="dxa"/>
            <w:tcBorders>
              <w:top w:val="nil"/>
              <w:left w:val="nil"/>
              <w:bottom w:val="nil"/>
              <w:right w:val="nil"/>
            </w:tcBorders>
            <w:shd w:val="clear" w:color="auto" w:fill="auto"/>
            <w:noWrap/>
            <w:vAlign w:val="bottom"/>
            <w:hideMark/>
          </w:tcPr>
          <w:p w14:paraId="61910F94"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9.678</w:t>
            </w:r>
          </w:p>
        </w:tc>
        <w:tc>
          <w:tcPr>
            <w:tcW w:w="728" w:type="dxa"/>
            <w:tcBorders>
              <w:top w:val="nil"/>
              <w:left w:val="nil"/>
              <w:bottom w:val="nil"/>
              <w:right w:val="nil"/>
            </w:tcBorders>
            <w:shd w:val="clear" w:color="auto" w:fill="auto"/>
            <w:noWrap/>
            <w:vAlign w:val="bottom"/>
            <w:hideMark/>
          </w:tcPr>
          <w:p w14:paraId="150F809A"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r>
      <w:tr w:rsidR="009976F0" w:rsidRPr="008262B3" w14:paraId="474C40E1" w14:textId="77777777" w:rsidTr="006C7D65">
        <w:trPr>
          <w:trHeight w:val="300"/>
          <w:jc w:val="center"/>
        </w:trPr>
        <w:tc>
          <w:tcPr>
            <w:tcW w:w="2119" w:type="dxa"/>
            <w:vMerge/>
            <w:tcBorders>
              <w:top w:val="nil"/>
              <w:left w:val="nil"/>
              <w:bottom w:val="nil"/>
              <w:right w:val="nil"/>
            </w:tcBorders>
            <w:vAlign w:val="center"/>
            <w:hideMark/>
          </w:tcPr>
          <w:p w14:paraId="432656D4"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30DDC8DA"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LC</w:t>
            </w:r>
          </w:p>
        </w:tc>
        <w:tc>
          <w:tcPr>
            <w:tcW w:w="672" w:type="dxa"/>
            <w:tcBorders>
              <w:top w:val="nil"/>
              <w:left w:val="nil"/>
              <w:bottom w:val="nil"/>
              <w:right w:val="nil"/>
            </w:tcBorders>
            <w:shd w:val="clear" w:color="auto" w:fill="auto"/>
            <w:noWrap/>
            <w:vAlign w:val="bottom"/>
            <w:hideMark/>
          </w:tcPr>
          <w:p w14:paraId="476F11C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3.443</w:t>
            </w:r>
          </w:p>
        </w:tc>
        <w:tc>
          <w:tcPr>
            <w:tcW w:w="728" w:type="dxa"/>
            <w:tcBorders>
              <w:top w:val="nil"/>
              <w:left w:val="nil"/>
              <w:bottom w:val="nil"/>
              <w:right w:val="nil"/>
            </w:tcBorders>
            <w:shd w:val="clear" w:color="auto" w:fill="auto"/>
            <w:noWrap/>
            <w:vAlign w:val="bottom"/>
            <w:hideMark/>
          </w:tcPr>
          <w:p w14:paraId="0B093305"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672" w:type="dxa"/>
            <w:tcBorders>
              <w:top w:val="nil"/>
              <w:left w:val="nil"/>
              <w:bottom w:val="nil"/>
              <w:right w:val="nil"/>
            </w:tcBorders>
            <w:shd w:val="clear" w:color="auto" w:fill="auto"/>
            <w:noWrap/>
            <w:vAlign w:val="bottom"/>
            <w:hideMark/>
          </w:tcPr>
          <w:p w14:paraId="7AF6FDB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-0.033</w:t>
            </w:r>
          </w:p>
        </w:tc>
        <w:tc>
          <w:tcPr>
            <w:tcW w:w="728" w:type="dxa"/>
            <w:tcBorders>
              <w:top w:val="nil"/>
              <w:left w:val="nil"/>
              <w:bottom w:val="nil"/>
              <w:right w:val="nil"/>
            </w:tcBorders>
            <w:shd w:val="clear" w:color="auto" w:fill="auto"/>
            <w:noWrap/>
            <w:vAlign w:val="bottom"/>
            <w:hideMark/>
          </w:tcPr>
          <w:p w14:paraId="70711AF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0.97</w:t>
            </w:r>
          </w:p>
        </w:tc>
        <w:tc>
          <w:tcPr>
            <w:tcW w:w="706" w:type="dxa"/>
            <w:tcBorders>
              <w:top w:val="nil"/>
              <w:left w:val="nil"/>
              <w:bottom w:val="nil"/>
              <w:right w:val="nil"/>
            </w:tcBorders>
            <w:shd w:val="clear" w:color="auto" w:fill="auto"/>
            <w:noWrap/>
            <w:vAlign w:val="bottom"/>
            <w:hideMark/>
          </w:tcPr>
          <w:p w14:paraId="3E2477B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-1.015</w:t>
            </w:r>
          </w:p>
        </w:tc>
        <w:tc>
          <w:tcPr>
            <w:tcW w:w="710" w:type="dxa"/>
            <w:tcBorders>
              <w:top w:val="nil"/>
              <w:left w:val="nil"/>
              <w:bottom w:val="nil"/>
              <w:right w:val="nil"/>
            </w:tcBorders>
            <w:shd w:val="clear" w:color="auto" w:fill="auto"/>
            <w:noWrap/>
            <w:vAlign w:val="bottom"/>
            <w:hideMark/>
          </w:tcPr>
          <w:p w14:paraId="1812207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0.31</w:t>
            </w:r>
          </w:p>
        </w:tc>
        <w:tc>
          <w:tcPr>
            <w:tcW w:w="672" w:type="dxa"/>
            <w:tcBorders>
              <w:top w:val="nil"/>
              <w:left w:val="nil"/>
              <w:bottom w:val="nil"/>
              <w:right w:val="nil"/>
            </w:tcBorders>
            <w:shd w:val="clear" w:color="auto" w:fill="auto"/>
            <w:noWrap/>
            <w:vAlign w:val="bottom"/>
            <w:hideMark/>
          </w:tcPr>
          <w:p w14:paraId="0A7465C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2.158</w:t>
            </w:r>
          </w:p>
        </w:tc>
        <w:tc>
          <w:tcPr>
            <w:tcW w:w="728" w:type="dxa"/>
            <w:tcBorders>
              <w:top w:val="nil"/>
              <w:left w:val="nil"/>
              <w:bottom w:val="nil"/>
              <w:right w:val="nil"/>
            </w:tcBorders>
            <w:shd w:val="clear" w:color="auto" w:fill="auto"/>
            <w:noWrap/>
            <w:vAlign w:val="bottom"/>
            <w:hideMark/>
          </w:tcPr>
          <w:p w14:paraId="2E713007" w14:textId="453F7815" w:rsidR="009976F0" w:rsidRPr="008262B3" w:rsidRDefault="004960B8" w:rsidP="003F62F2">
            <w:pPr>
              <w:spacing w:after="0" w:line="240" w:lineRule="auto"/>
              <w:jc w:val="right"/>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0.03</w:t>
            </w:r>
          </w:p>
        </w:tc>
      </w:tr>
      <w:tr w:rsidR="009976F0" w:rsidRPr="008262B3" w14:paraId="32448B9C" w14:textId="77777777" w:rsidTr="006C7D65">
        <w:trPr>
          <w:trHeight w:val="300"/>
          <w:jc w:val="center"/>
        </w:trPr>
        <w:tc>
          <w:tcPr>
            <w:tcW w:w="2119" w:type="dxa"/>
            <w:vMerge/>
            <w:tcBorders>
              <w:top w:val="nil"/>
              <w:left w:val="nil"/>
              <w:bottom w:val="nil"/>
              <w:right w:val="nil"/>
            </w:tcBorders>
            <w:vAlign w:val="center"/>
            <w:hideMark/>
          </w:tcPr>
          <w:p w14:paraId="5361C464"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68B80332"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M</w:t>
            </w:r>
          </w:p>
        </w:tc>
        <w:tc>
          <w:tcPr>
            <w:tcW w:w="672" w:type="dxa"/>
            <w:tcBorders>
              <w:top w:val="nil"/>
              <w:left w:val="nil"/>
              <w:bottom w:val="nil"/>
              <w:right w:val="nil"/>
            </w:tcBorders>
            <w:shd w:val="clear" w:color="auto" w:fill="auto"/>
            <w:noWrap/>
            <w:vAlign w:val="bottom"/>
            <w:hideMark/>
          </w:tcPr>
          <w:p w14:paraId="765F915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6.702</w:t>
            </w:r>
          </w:p>
        </w:tc>
        <w:tc>
          <w:tcPr>
            <w:tcW w:w="728" w:type="dxa"/>
            <w:tcBorders>
              <w:top w:val="nil"/>
              <w:left w:val="nil"/>
              <w:bottom w:val="nil"/>
              <w:right w:val="nil"/>
            </w:tcBorders>
            <w:shd w:val="clear" w:color="auto" w:fill="auto"/>
            <w:noWrap/>
            <w:vAlign w:val="bottom"/>
            <w:hideMark/>
          </w:tcPr>
          <w:p w14:paraId="4B56CFCE"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672" w:type="dxa"/>
            <w:tcBorders>
              <w:top w:val="nil"/>
              <w:left w:val="nil"/>
              <w:bottom w:val="nil"/>
              <w:right w:val="nil"/>
            </w:tcBorders>
            <w:shd w:val="clear" w:color="auto" w:fill="auto"/>
            <w:noWrap/>
            <w:vAlign w:val="bottom"/>
            <w:hideMark/>
          </w:tcPr>
          <w:p w14:paraId="5C6EE39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3.675</w:t>
            </w:r>
          </w:p>
        </w:tc>
        <w:tc>
          <w:tcPr>
            <w:tcW w:w="728" w:type="dxa"/>
            <w:tcBorders>
              <w:top w:val="nil"/>
              <w:left w:val="nil"/>
              <w:bottom w:val="nil"/>
              <w:right w:val="nil"/>
            </w:tcBorders>
            <w:shd w:val="clear" w:color="auto" w:fill="auto"/>
            <w:noWrap/>
            <w:vAlign w:val="bottom"/>
            <w:hideMark/>
          </w:tcPr>
          <w:p w14:paraId="251DAB7D"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706" w:type="dxa"/>
            <w:tcBorders>
              <w:top w:val="nil"/>
              <w:left w:val="nil"/>
              <w:bottom w:val="nil"/>
              <w:right w:val="nil"/>
            </w:tcBorders>
            <w:shd w:val="clear" w:color="auto" w:fill="auto"/>
            <w:noWrap/>
            <w:vAlign w:val="bottom"/>
            <w:hideMark/>
          </w:tcPr>
          <w:p w14:paraId="7E48A48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2.081</w:t>
            </w:r>
          </w:p>
        </w:tc>
        <w:tc>
          <w:tcPr>
            <w:tcW w:w="710" w:type="dxa"/>
            <w:tcBorders>
              <w:top w:val="nil"/>
              <w:left w:val="nil"/>
              <w:bottom w:val="nil"/>
              <w:right w:val="nil"/>
            </w:tcBorders>
            <w:shd w:val="clear" w:color="auto" w:fill="auto"/>
            <w:noWrap/>
            <w:vAlign w:val="bottom"/>
            <w:hideMark/>
          </w:tcPr>
          <w:p w14:paraId="43DC2815"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0.038</w:t>
            </w:r>
          </w:p>
        </w:tc>
        <w:tc>
          <w:tcPr>
            <w:tcW w:w="672" w:type="dxa"/>
            <w:tcBorders>
              <w:top w:val="nil"/>
              <w:left w:val="nil"/>
              <w:bottom w:val="nil"/>
              <w:right w:val="nil"/>
            </w:tcBorders>
            <w:shd w:val="clear" w:color="auto" w:fill="auto"/>
            <w:noWrap/>
            <w:vAlign w:val="bottom"/>
            <w:hideMark/>
          </w:tcPr>
          <w:p w14:paraId="6FFA761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5.574</w:t>
            </w:r>
          </w:p>
        </w:tc>
        <w:tc>
          <w:tcPr>
            <w:tcW w:w="728" w:type="dxa"/>
            <w:tcBorders>
              <w:top w:val="nil"/>
              <w:left w:val="nil"/>
              <w:bottom w:val="nil"/>
              <w:right w:val="nil"/>
            </w:tcBorders>
            <w:shd w:val="clear" w:color="auto" w:fill="auto"/>
            <w:noWrap/>
            <w:vAlign w:val="bottom"/>
            <w:hideMark/>
          </w:tcPr>
          <w:p w14:paraId="7690F644"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r>
      <w:tr w:rsidR="009976F0" w:rsidRPr="008262B3" w14:paraId="0F7E91EE" w14:textId="77777777" w:rsidTr="006C7D65">
        <w:trPr>
          <w:trHeight w:val="300"/>
          <w:jc w:val="center"/>
        </w:trPr>
        <w:tc>
          <w:tcPr>
            <w:tcW w:w="2119" w:type="dxa"/>
            <w:vMerge/>
            <w:tcBorders>
              <w:top w:val="nil"/>
              <w:left w:val="nil"/>
              <w:bottom w:val="nil"/>
              <w:right w:val="nil"/>
            </w:tcBorders>
            <w:vAlign w:val="center"/>
            <w:hideMark/>
          </w:tcPr>
          <w:p w14:paraId="0AACB1B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1E2AB5B7" w14:textId="77777777" w:rsidR="009976F0" w:rsidRPr="008262B3" w:rsidRDefault="009976F0" w:rsidP="003F62F2">
            <w:pPr>
              <w:spacing w:after="0" w:line="240" w:lineRule="auto"/>
              <w:rPr>
                <w:rFonts w:ascii="Arial" w:eastAsia="Times New Roman" w:hAnsi="Arial" w:cs="Arial"/>
                <w:color w:val="000000"/>
                <w:sz w:val="16"/>
                <w:szCs w:val="16"/>
                <w:lang w:eastAsia="en-GB"/>
              </w:rPr>
            </w:pPr>
            <w:proofErr w:type="spellStart"/>
            <w:r w:rsidRPr="008262B3">
              <w:rPr>
                <w:rFonts w:ascii="Arial" w:eastAsia="Times New Roman" w:hAnsi="Arial" w:cs="Arial"/>
                <w:color w:val="000000"/>
                <w:sz w:val="16"/>
                <w:szCs w:val="16"/>
                <w:lang w:eastAsia="en-GB"/>
              </w:rPr>
              <w:t>queenloss</w:t>
            </w:r>
            <w:proofErr w:type="spellEnd"/>
          </w:p>
        </w:tc>
        <w:tc>
          <w:tcPr>
            <w:tcW w:w="672" w:type="dxa"/>
            <w:tcBorders>
              <w:top w:val="nil"/>
              <w:left w:val="nil"/>
              <w:bottom w:val="nil"/>
              <w:right w:val="nil"/>
            </w:tcBorders>
            <w:shd w:val="clear" w:color="auto" w:fill="auto"/>
            <w:noWrap/>
            <w:vAlign w:val="bottom"/>
            <w:hideMark/>
          </w:tcPr>
          <w:p w14:paraId="6789E71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-0.18</w:t>
            </w:r>
          </w:p>
        </w:tc>
        <w:tc>
          <w:tcPr>
            <w:tcW w:w="728" w:type="dxa"/>
            <w:tcBorders>
              <w:top w:val="nil"/>
              <w:left w:val="nil"/>
              <w:bottom w:val="nil"/>
              <w:right w:val="nil"/>
            </w:tcBorders>
            <w:shd w:val="clear" w:color="auto" w:fill="auto"/>
            <w:noWrap/>
            <w:vAlign w:val="bottom"/>
            <w:hideMark/>
          </w:tcPr>
          <w:p w14:paraId="30739E1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0.86</w:t>
            </w:r>
          </w:p>
        </w:tc>
        <w:tc>
          <w:tcPr>
            <w:tcW w:w="672" w:type="dxa"/>
            <w:tcBorders>
              <w:top w:val="nil"/>
              <w:left w:val="nil"/>
              <w:bottom w:val="nil"/>
              <w:right w:val="nil"/>
            </w:tcBorders>
            <w:shd w:val="clear" w:color="auto" w:fill="auto"/>
            <w:noWrap/>
            <w:vAlign w:val="bottom"/>
            <w:hideMark/>
          </w:tcPr>
          <w:p w14:paraId="5E83F94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1.733</w:t>
            </w:r>
          </w:p>
        </w:tc>
        <w:tc>
          <w:tcPr>
            <w:tcW w:w="728" w:type="dxa"/>
            <w:tcBorders>
              <w:top w:val="nil"/>
              <w:left w:val="nil"/>
              <w:bottom w:val="nil"/>
              <w:right w:val="nil"/>
            </w:tcBorders>
            <w:shd w:val="clear" w:color="auto" w:fill="auto"/>
            <w:noWrap/>
            <w:vAlign w:val="bottom"/>
            <w:hideMark/>
          </w:tcPr>
          <w:p w14:paraId="07FEB904"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0.083</w:t>
            </w:r>
          </w:p>
        </w:tc>
        <w:tc>
          <w:tcPr>
            <w:tcW w:w="706" w:type="dxa"/>
            <w:tcBorders>
              <w:top w:val="nil"/>
              <w:left w:val="nil"/>
              <w:bottom w:val="nil"/>
              <w:right w:val="nil"/>
            </w:tcBorders>
            <w:shd w:val="clear" w:color="auto" w:fill="auto"/>
            <w:noWrap/>
            <w:vAlign w:val="bottom"/>
            <w:hideMark/>
          </w:tcPr>
          <w:p w14:paraId="520C85F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4.976</w:t>
            </w:r>
          </w:p>
        </w:tc>
        <w:tc>
          <w:tcPr>
            <w:tcW w:w="710" w:type="dxa"/>
            <w:tcBorders>
              <w:top w:val="nil"/>
              <w:left w:val="nil"/>
              <w:bottom w:val="nil"/>
              <w:right w:val="nil"/>
            </w:tcBorders>
            <w:shd w:val="clear" w:color="auto" w:fill="auto"/>
            <w:noWrap/>
            <w:vAlign w:val="bottom"/>
            <w:hideMark/>
          </w:tcPr>
          <w:p w14:paraId="457C9226"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672" w:type="dxa"/>
            <w:tcBorders>
              <w:top w:val="nil"/>
              <w:left w:val="nil"/>
              <w:bottom w:val="nil"/>
              <w:right w:val="nil"/>
            </w:tcBorders>
            <w:shd w:val="clear" w:color="auto" w:fill="auto"/>
            <w:noWrap/>
            <w:vAlign w:val="bottom"/>
            <w:hideMark/>
          </w:tcPr>
          <w:p w14:paraId="56FF9CD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6.346</w:t>
            </w:r>
          </w:p>
        </w:tc>
        <w:tc>
          <w:tcPr>
            <w:tcW w:w="728" w:type="dxa"/>
            <w:tcBorders>
              <w:top w:val="nil"/>
              <w:left w:val="nil"/>
              <w:bottom w:val="nil"/>
              <w:right w:val="nil"/>
            </w:tcBorders>
            <w:shd w:val="clear" w:color="auto" w:fill="auto"/>
            <w:noWrap/>
            <w:vAlign w:val="bottom"/>
            <w:hideMark/>
          </w:tcPr>
          <w:p w14:paraId="2730A033"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r>
      <w:tr w:rsidR="009976F0" w:rsidRPr="008262B3" w14:paraId="2871F01E" w14:textId="77777777" w:rsidTr="006C7D65">
        <w:trPr>
          <w:trHeight w:val="300"/>
          <w:jc w:val="center"/>
        </w:trPr>
        <w:tc>
          <w:tcPr>
            <w:tcW w:w="2119" w:type="dxa"/>
            <w:vMerge/>
            <w:tcBorders>
              <w:top w:val="nil"/>
              <w:left w:val="nil"/>
              <w:bottom w:val="nil"/>
              <w:right w:val="nil"/>
            </w:tcBorders>
            <w:vAlign w:val="center"/>
            <w:hideMark/>
          </w:tcPr>
          <w:p w14:paraId="05B1234B"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77A3A0D3"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days</w:t>
            </w:r>
          </w:p>
        </w:tc>
        <w:tc>
          <w:tcPr>
            <w:tcW w:w="672" w:type="dxa"/>
            <w:tcBorders>
              <w:top w:val="nil"/>
              <w:left w:val="nil"/>
              <w:bottom w:val="nil"/>
              <w:right w:val="nil"/>
            </w:tcBorders>
            <w:shd w:val="clear" w:color="auto" w:fill="auto"/>
            <w:noWrap/>
            <w:vAlign w:val="bottom"/>
            <w:hideMark/>
          </w:tcPr>
          <w:p w14:paraId="5B5DC1C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4.24</w:t>
            </w:r>
          </w:p>
        </w:tc>
        <w:tc>
          <w:tcPr>
            <w:tcW w:w="728" w:type="dxa"/>
            <w:tcBorders>
              <w:top w:val="nil"/>
              <w:left w:val="nil"/>
              <w:bottom w:val="nil"/>
              <w:right w:val="nil"/>
            </w:tcBorders>
            <w:shd w:val="clear" w:color="auto" w:fill="auto"/>
            <w:noWrap/>
            <w:vAlign w:val="bottom"/>
            <w:hideMark/>
          </w:tcPr>
          <w:p w14:paraId="36DFC456"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672" w:type="dxa"/>
            <w:tcBorders>
              <w:top w:val="nil"/>
              <w:left w:val="nil"/>
              <w:bottom w:val="nil"/>
              <w:right w:val="nil"/>
            </w:tcBorders>
            <w:shd w:val="clear" w:color="auto" w:fill="auto"/>
            <w:noWrap/>
            <w:vAlign w:val="bottom"/>
            <w:hideMark/>
          </w:tcPr>
          <w:p w14:paraId="417BF74D"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1.334</w:t>
            </w:r>
          </w:p>
        </w:tc>
        <w:tc>
          <w:tcPr>
            <w:tcW w:w="728" w:type="dxa"/>
            <w:tcBorders>
              <w:top w:val="nil"/>
              <w:left w:val="nil"/>
              <w:bottom w:val="nil"/>
              <w:right w:val="nil"/>
            </w:tcBorders>
            <w:shd w:val="clear" w:color="auto" w:fill="auto"/>
            <w:noWrap/>
            <w:vAlign w:val="bottom"/>
            <w:hideMark/>
          </w:tcPr>
          <w:p w14:paraId="4BCB199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0.18</w:t>
            </w:r>
          </w:p>
        </w:tc>
        <w:tc>
          <w:tcPr>
            <w:tcW w:w="706" w:type="dxa"/>
            <w:tcBorders>
              <w:top w:val="nil"/>
              <w:left w:val="nil"/>
              <w:bottom w:val="nil"/>
              <w:right w:val="nil"/>
            </w:tcBorders>
            <w:shd w:val="clear" w:color="auto" w:fill="auto"/>
            <w:noWrap/>
            <w:vAlign w:val="bottom"/>
            <w:hideMark/>
          </w:tcPr>
          <w:p w14:paraId="49A0AC4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0.2104</w:t>
            </w:r>
          </w:p>
        </w:tc>
        <w:tc>
          <w:tcPr>
            <w:tcW w:w="710" w:type="dxa"/>
            <w:tcBorders>
              <w:top w:val="nil"/>
              <w:left w:val="nil"/>
              <w:bottom w:val="nil"/>
              <w:right w:val="nil"/>
            </w:tcBorders>
            <w:shd w:val="clear" w:color="auto" w:fill="auto"/>
            <w:noWrap/>
            <w:vAlign w:val="bottom"/>
            <w:hideMark/>
          </w:tcPr>
          <w:p w14:paraId="33FE59D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0.21</w:t>
            </w:r>
          </w:p>
        </w:tc>
        <w:tc>
          <w:tcPr>
            <w:tcW w:w="672" w:type="dxa"/>
            <w:tcBorders>
              <w:top w:val="nil"/>
              <w:left w:val="nil"/>
              <w:bottom w:val="nil"/>
              <w:right w:val="nil"/>
            </w:tcBorders>
            <w:shd w:val="clear" w:color="auto" w:fill="auto"/>
            <w:noWrap/>
            <w:vAlign w:val="bottom"/>
            <w:hideMark/>
          </w:tcPr>
          <w:p w14:paraId="3FC9677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-3.657</w:t>
            </w:r>
          </w:p>
        </w:tc>
        <w:tc>
          <w:tcPr>
            <w:tcW w:w="728" w:type="dxa"/>
            <w:tcBorders>
              <w:top w:val="nil"/>
              <w:left w:val="nil"/>
              <w:bottom w:val="nil"/>
              <w:right w:val="nil"/>
            </w:tcBorders>
            <w:shd w:val="clear" w:color="auto" w:fill="auto"/>
            <w:noWrap/>
            <w:vAlign w:val="bottom"/>
            <w:hideMark/>
          </w:tcPr>
          <w:p w14:paraId="2C9342AF"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r>
      <w:tr w:rsidR="009976F0" w:rsidRPr="008262B3" w14:paraId="20C0256F" w14:textId="77777777" w:rsidTr="006C7D65">
        <w:trPr>
          <w:trHeight w:val="300"/>
          <w:jc w:val="center"/>
        </w:trPr>
        <w:tc>
          <w:tcPr>
            <w:tcW w:w="2119" w:type="dxa"/>
            <w:tcBorders>
              <w:top w:val="nil"/>
              <w:left w:val="nil"/>
              <w:bottom w:val="nil"/>
              <w:right w:val="nil"/>
            </w:tcBorders>
            <w:shd w:val="clear" w:color="auto" w:fill="auto"/>
            <w:noWrap/>
            <w:vAlign w:val="bottom"/>
            <w:hideMark/>
          </w:tcPr>
          <w:p w14:paraId="36157FBF"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71D29BD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37B1CF64"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3B6DF70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04AAE798"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2B83651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06" w:type="dxa"/>
            <w:tcBorders>
              <w:top w:val="nil"/>
              <w:left w:val="nil"/>
              <w:bottom w:val="nil"/>
              <w:right w:val="nil"/>
            </w:tcBorders>
            <w:shd w:val="clear" w:color="auto" w:fill="auto"/>
            <w:noWrap/>
            <w:vAlign w:val="bottom"/>
            <w:hideMark/>
          </w:tcPr>
          <w:p w14:paraId="6ACA305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10" w:type="dxa"/>
            <w:tcBorders>
              <w:top w:val="nil"/>
              <w:left w:val="nil"/>
              <w:bottom w:val="nil"/>
              <w:right w:val="nil"/>
            </w:tcBorders>
            <w:shd w:val="clear" w:color="auto" w:fill="auto"/>
            <w:noWrap/>
            <w:vAlign w:val="bottom"/>
            <w:hideMark/>
          </w:tcPr>
          <w:p w14:paraId="69AE808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6684C687"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0EC117F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r>
      <w:tr w:rsidR="009976F0" w:rsidRPr="008262B3" w14:paraId="7A8DBE18" w14:textId="77777777" w:rsidTr="006C7D65">
        <w:trPr>
          <w:trHeight w:val="300"/>
          <w:jc w:val="center"/>
        </w:trPr>
        <w:tc>
          <w:tcPr>
            <w:tcW w:w="2119" w:type="dxa"/>
            <w:vMerge w:val="restart"/>
            <w:tcBorders>
              <w:top w:val="nil"/>
              <w:left w:val="nil"/>
              <w:bottom w:val="nil"/>
              <w:right w:val="nil"/>
            </w:tcBorders>
            <w:shd w:val="clear" w:color="auto" w:fill="auto"/>
            <w:vAlign w:val="center"/>
            <w:hideMark/>
          </w:tcPr>
          <w:p w14:paraId="0668E599" w14:textId="343BD006" w:rsidR="009976F0" w:rsidRPr="008262B3" w:rsidRDefault="0058752D" w:rsidP="006C7D65">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 xml:space="preserve">B) </w:t>
            </w:r>
            <w:r w:rsidR="009976F0" w:rsidRPr="008262B3">
              <w:rPr>
                <w:rFonts w:ascii="Arial" w:eastAsia="Times New Roman" w:hAnsi="Arial" w:cs="Arial"/>
                <w:color w:val="000000"/>
                <w:sz w:val="16"/>
                <w:szCs w:val="16"/>
                <w:lang w:eastAsia="en-GB"/>
              </w:rPr>
              <w:t>Foraging bouts</w:t>
            </w:r>
          </w:p>
        </w:tc>
        <w:tc>
          <w:tcPr>
            <w:tcW w:w="946" w:type="dxa"/>
            <w:tcBorders>
              <w:top w:val="nil"/>
              <w:left w:val="nil"/>
              <w:bottom w:val="nil"/>
              <w:right w:val="nil"/>
            </w:tcBorders>
            <w:shd w:val="clear" w:color="auto" w:fill="auto"/>
            <w:noWrap/>
            <w:vAlign w:val="bottom"/>
            <w:hideMark/>
          </w:tcPr>
          <w:p w14:paraId="013CE2FF"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17DCFDE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Z</w:t>
            </w:r>
          </w:p>
        </w:tc>
        <w:tc>
          <w:tcPr>
            <w:tcW w:w="728" w:type="dxa"/>
            <w:tcBorders>
              <w:top w:val="nil"/>
              <w:left w:val="nil"/>
              <w:bottom w:val="nil"/>
              <w:right w:val="nil"/>
            </w:tcBorders>
            <w:shd w:val="clear" w:color="auto" w:fill="auto"/>
            <w:noWrap/>
            <w:vAlign w:val="bottom"/>
            <w:hideMark/>
          </w:tcPr>
          <w:p w14:paraId="140508F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672" w:type="dxa"/>
            <w:tcBorders>
              <w:top w:val="nil"/>
              <w:left w:val="nil"/>
              <w:bottom w:val="nil"/>
              <w:right w:val="nil"/>
            </w:tcBorders>
            <w:shd w:val="clear" w:color="auto" w:fill="auto"/>
            <w:noWrap/>
            <w:vAlign w:val="bottom"/>
            <w:hideMark/>
          </w:tcPr>
          <w:p w14:paraId="2034E73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Z</w:t>
            </w:r>
          </w:p>
        </w:tc>
        <w:tc>
          <w:tcPr>
            <w:tcW w:w="728" w:type="dxa"/>
            <w:tcBorders>
              <w:top w:val="nil"/>
              <w:left w:val="nil"/>
              <w:bottom w:val="nil"/>
              <w:right w:val="nil"/>
            </w:tcBorders>
            <w:shd w:val="clear" w:color="auto" w:fill="auto"/>
            <w:noWrap/>
            <w:vAlign w:val="bottom"/>
            <w:hideMark/>
          </w:tcPr>
          <w:p w14:paraId="2897337D"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706" w:type="dxa"/>
            <w:tcBorders>
              <w:top w:val="nil"/>
              <w:left w:val="nil"/>
              <w:bottom w:val="nil"/>
              <w:right w:val="nil"/>
            </w:tcBorders>
            <w:shd w:val="clear" w:color="auto" w:fill="auto"/>
            <w:noWrap/>
            <w:vAlign w:val="bottom"/>
            <w:hideMark/>
          </w:tcPr>
          <w:p w14:paraId="4B9EFFF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Z</w:t>
            </w:r>
          </w:p>
        </w:tc>
        <w:tc>
          <w:tcPr>
            <w:tcW w:w="710" w:type="dxa"/>
            <w:tcBorders>
              <w:top w:val="nil"/>
              <w:left w:val="nil"/>
              <w:bottom w:val="nil"/>
              <w:right w:val="nil"/>
            </w:tcBorders>
            <w:shd w:val="clear" w:color="auto" w:fill="auto"/>
            <w:noWrap/>
            <w:vAlign w:val="bottom"/>
            <w:hideMark/>
          </w:tcPr>
          <w:p w14:paraId="2DCE75BE"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672" w:type="dxa"/>
            <w:tcBorders>
              <w:top w:val="nil"/>
              <w:left w:val="nil"/>
              <w:bottom w:val="nil"/>
              <w:right w:val="nil"/>
            </w:tcBorders>
            <w:shd w:val="clear" w:color="auto" w:fill="auto"/>
            <w:noWrap/>
            <w:vAlign w:val="bottom"/>
            <w:hideMark/>
          </w:tcPr>
          <w:p w14:paraId="6487D56F"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Z</w:t>
            </w:r>
          </w:p>
        </w:tc>
        <w:tc>
          <w:tcPr>
            <w:tcW w:w="728" w:type="dxa"/>
            <w:tcBorders>
              <w:top w:val="nil"/>
              <w:left w:val="nil"/>
              <w:bottom w:val="nil"/>
              <w:right w:val="nil"/>
            </w:tcBorders>
            <w:shd w:val="clear" w:color="auto" w:fill="auto"/>
            <w:noWrap/>
            <w:vAlign w:val="bottom"/>
            <w:hideMark/>
          </w:tcPr>
          <w:p w14:paraId="4A13F43E"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r>
      <w:tr w:rsidR="009976F0" w:rsidRPr="008262B3" w14:paraId="58E9087A" w14:textId="77777777" w:rsidTr="006C7D65">
        <w:trPr>
          <w:trHeight w:val="300"/>
          <w:jc w:val="center"/>
        </w:trPr>
        <w:tc>
          <w:tcPr>
            <w:tcW w:w="2119" w:type="dxa"/>
            <w:vMerge/>
            <w:tcBorders>
              <w:top w:val="nil"/>
              <w:left w:val="nil"/>
              <w:bottom w:val="nil"/>
              <w:right w:val="nil"/>
            </w:tcBorders>
            <w:vAlign w:val="center"/>
            <w:hideMark/>
          </w:tcPr>
          <w:p w14:paraId="2AC29B2D"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06C7DBF4"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1400" w:type="dxa"/>
            <w:gridSpan w:val="2"/>
            <w:tcBorders>
              <w:top w:val="nil"/>
              <w:left w:val="nil"/>
              <w:bottom w:val="nil"/>
              <w:right w:val="nil"/>
            </w:tcBorders>
            <w:shd w:val="clear" w:color="auto" w:fill="auto"/>
            <w:noWrap/>
            <w:vAlign w:val="bottom"/>
            <w:hideMark/>
          </w:tcPr>
          <w:p w14:paraId="3C4DC182"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201, blocks = 8)</w:t>
            </w:r>
          </w:p>
        </w:tc>
        <w:tc>
          <w:tcPr>
            <w:tcW w:w="1400" w:type="dxa"/>
            <w:gridSpan w:val="2"/>
            <w:tcBorders>
              <w:top w:val="nil"/>
              <w:left w:val="nil"/>
              <w:bottom w:val="nil"/>
              <w:right w:val="nil"/>
            </w:tcBorders>
            <w:shd w:val="clear" w:color="auto" w:fill="auto"/>
            <w:noWrap/>
            <w:vAlign w:val="bottom"/>
            <w:hideMark/>
          </w:tcPr>
          <w:p w14:paraId="0E0575F7"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344, blocks = 8)</w:t>
            </w:r>
          </w:p>
        </w:tc>
        <w:tc>
          <w:tcPr>
            <w:tcW w:w="1416" w:type="dxa"/>
            <w:gridSpan w:val="2"/>
            <w:tcBorders>
              <w:top w:val="nil"/>
              <w:left w:val="nil"/>
              <w:bottom w:val="nil"/>
              <w:right w:val="nil"/>
            </w:tcBorders>
            <w:shd w:val="clear" w:color="auto" w:fill="auto"/>
            <w:noWrap/>
            <w:vAlign w:val="bottom"/>
            <w:hideMark/>
          </w:tcPr>
          <w:p w14:paraId="028B4120"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612, blocks = 10)</w:t>
            </w:r>
          </w:p>
        </w:tc>
        <w:tc>
          <w:tcPr>
            <w:tcW w:w="1400" w:type="dxa"/>
            <w:gridSpan w:val="2"/>
            <w:tcBorders>
              <w:top w:val="nil"/>
              <w:left w:val="nil"/>
              <w:bottom w:val="nil"/>
              <w:right w:val="nil"/>
            </w:tcBorders>
            <w:shd w:val="clear" w:color="auto" w:fill="auto"/>
            <w:noWrap/>
            <w:vAlign w:val="bottom"/>
            <w:hideMark/>
          </w:tcPr>
          <w:p w14:paraId="334E2B89"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745, blocks = 9)</w:t>
            </w:r>
          </w:p>
        </w:tc>
      </w:tr>
      <w:tr w:rsidR="009976F0" w:rsidRPr="008262B3" w14:paraId="5A72FAE5" w14:textId="77777777" w:rsidTr="006C7D65">
        <w:trPr>
          <w:trHeight w:val="300"/>
          <w:jc w:val="center"/>
        </w:trPr>
        <w:tc>
          <w:tcPr>
            <w:tcW w:w="2119" w:type="dxa"/>
            <w:vMerge/>
            <w:tcBorders>
              <w:top w:val="nil"/>
              <w:left w:val="nil"/>
              <w:bottom w:val="nil"/>
              <w:right w:val="nil"/>
            </w:tcBorders>
            <w:vAlign w:val="center"/>
            <w:hideMark/>
          </w:tcPr>
          <w:p w14:paraId="7EF71BC4"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68F11A2C"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I</w:t>
            </w:r>
          </w:p>
        </w:tc>
        <w:tc>
          <w:tcPr>
            <w:tcW w:w="672" w:type="dxa"/>
            <w:tcBorders>
              <w:top w:val="nil"/>
              <w:left w:val="nil"/>
              <w:bottom w:val="nil"/>
              <w:right w:val="nil"/>
            </w:tcBorders>
            <w:shd w:val="clear" w:color="auto" w:fill="auto"/>
            <w:noWrap/>
            <w:vAlign w:val="bottom"/>
            <w:hideMark/>
          </w:tcPr>
          <w:p w14:paraId="0486007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-1.155</w:t>
            </w:r>
          </w:p>
        </w:tc>
        <w:tc>
          <w:tcPr>
            <w:tcW w:w="728" w:type="dxa"/>
            <w:tcBorders>
              <w:top w:val="nil"/>
              <w:left w:val="nil"/>
              <w:bottom w:val="nil"/>
              <w:right w:val="nil"/>
            </w:tcBorders>
            <w:shd w:val="clear" w:color="auto" w:fill="auto"/>
            <w:noWrap/>
            <w:vAlign w:val="bottom"/>
            <w:hideMark/>
          </w:tcPr>
          <w:p w14:paraId="23CBF5E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0.25</w:t>
            </w:r>
          </w:p>
        </w:tc>
        <w:tc>
          <w:tcPr>
            <w:tcW w:w="672" w:type="dxa"/>
            <w:tcBorders>
              <w:top w:val="nil"/>
              <w:left w:val="nil"/>
              <w:bottom w:val="nil"/>
              <w:right w:val="nil"/>
            </w:tcBorders>
            <w:shd w:val="clear" w:color="auto" w:fill="auto"/>
            <w:noWrap/>
            <w:vAlign w:val="bottom"/>
            <w:hideMark/>
          </w:tcPr>
          <w:p w14:paraId="62A636C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-6.618</w:t>
            </w:r>
          </w:p>
        </w:tc>
        <w:tc>
          <w:tcPr>
            <w:tcW w:w="728" w:type="dxa"/>
            <w:tcBorders>
              <w:top w:val="nil"/>
              <w:left w:val="nil"/>
              <w:bottom w:val="nil"/>
              <w:right w:val="nil"/>
            </w:tcBorders>
            <w:shd w:val="clear" w:color="auto" w:fill="auto"/>
            <w:noWrap/>
            <w:vAlign w:val="bottom"/>
            <w:hideMark/>
          </w:tcPr>
          <w:p w14:paraId="1D90342E"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706" w:type="dxa"/>
            <w:tcBorders>
              <w:top w:val="nil"/>
              <w:left w:val="nil"/>
              <w:bottom w:val="nil"/>
              <w:right w:val="nil"/>
            </w:tcBorders>
            <w:shd w:val="clear" w:color="auto" w:fill="auto"/>
            <w:noWrap/>
            <w:vAlign w:val="bottom"/>
            <w:hideMark/>
          </w:tcPr>
          <w:p w14:paraId="402E91E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-0.828</w:t>
            </w:r>
          </w:p>
        </w:tc>
        <w:tc>
          <w:tcPr>
            <w:tcW w:w="710" w:type="dxa"/>
            <w:tcBorders>
              <w:top w:val="nil"/>
              <w:left w:val="nil"/>
              <w:bottom w:val="nil"/>
              <w:right w:val="nil"/>
            </w:tcBorders>
            <w:shd w:val="clear" w:color="auto" w:fill="auto"/>
            <w:noWrap/>
            <w:vAlign w:val="bottom"/>
            <w:hideMark/>
          </w:tcPr>
          <w:p w14:paraId="55A0A99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0.41</w:t>
            </w:r>
          </w:p>
        </w:tc>
        <w:tc>
          <w:tcPr>
            <w:tcW w:w="672" w:type="dxa"/>
            <w:tcBorders>
              <w:top w:val="nil"/>
              <w:left w:val="nil"/>
              <w:bottom w:val="nil"/>
              <w:right w:val="nil"/>
            </w:tcBorders>
            <w:shd w:val="clear" w:color="auto" w:fill="auto"/>
            <w:noWrap/>
            <w:vAlign w:val="bottom"/>
            <w:hideMark/>
          </w:tcPr>
          <w:p w14:paraId="0F9772D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1.958</w:t>
            </w:r>
          </w:p>
        </w:tc>
        <w:tc>
          <w:tcPr>
            <w:tcW w:w="728" w:type="dxa"/>
            <w:tcBorders>
              <w:top w:val="nil"/>
              <w:left w:val="nil"/>
              <w:bottom w:val="nil"/>
              <w:right w:val="nil"/>
            </w:tcBorders>
            <w:shd w:val="clear" w:color="auto" w:fill="auto"/>
            <w:noWrap/>
            <w:vAlign w:val="bottom"/>
            <w:hideMark/>
          </w:tcPr>
          <w:p w14:paraId="401E035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0.0502</w:t>
            </w:r>
          </w:p>
        </w:tc>
      </w:tr>
      <w:tr w:rsidR="009976F0" w:rsidRPr="008262B3" w14:paraId="15C42DA0" w14:textId="77777777" w:rsidTr="006C7D65">
        <w:trPr>
          <w:trHeight w:val="300"/>
          <w:jc w:val="center"/>
        </w:trPr>
        <w:tc>
          <w:tcPr>
            <w:tcW w:w="2119" w:type="dxa"/>
            <w:vMerge/>
            <w:tcBorders>
              <w:top w:val="nil"/>
              <w:left w:val="nil"/>
              <w:bottom w:val="nil"/>
              <w:right w:val="nil"/>
            </w:tcBorders>
            <w:vAlign w:val="center"/>
            <w:hideMark/>
          </w:tcPr>
          <w:p w14:paraId="080FF850"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67B5D5B9"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LC</w:t>
            </w:r>
          </w:p>
        </w:tc>
        <w:tc>
          <w:tcPr>
            <w:tcW w:w="672" w:type="dxa"/>
            <w:tcBorders>
              <w:top w:val="nil"/>
              <w:left w:val="nil"/>
              <w:bottom w:val="nil"/>
              <w:right w:val="nil"/>
            </w:tcBorders>
            <w:shd w:val="clear" w:color="auto" w:fill="auto"/>
            <w:noWrap/>
            <w:vAlign w:val="bottom"/>
            <w:hideMark/>
          </w:tcPr>
          <w:p w14:paraId="45D5110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1.565</w:t>
            </w:r>
          </w:p>
        </w:tc>
        <w:tc>
          <w:tcPr>
            <w:tcW w:w="728" w:type="dxa"/>
            <w:tcBorders>
              <w:top w:val="nil"/>
              <w:left w:val="nil"/>
              <w:bottom w:val="nil"/>
              <w:right w:val="nil"/>
            </w:tcBorders>
            <w:shd w:val="clear" w:color="auto" w:fill="auto"/>
            <w:noWrap/>
            <w:vAlign w:val="bottom"/>
            <w:hideMark/>
          </w:tcPr>
          <w:p w14:paraId="19FBAFF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0.12</w:t>
            </w:r>
          </w:p>
        </w:tc>
        <w:tc>
          <w:tcPr>
            <w:tcW w:w="672" w:type="dxa"/>
            <w:tcBorders>
              <w:top w:val="nil"/>
              <w:left w:val="nil"/>
              <w:bottom w:val="nil"/>
              <w:right w:val="nil"/>
            </w:tcBorders>
            <w:shd w:val="clear" w:color="auto" w:fill="auto"/>
            <w:noWrap/>
            <w:vAlign w:val="bottom"/>
            <w:hideMark/>
          </w:tcPr>
          <w:p w14:paraId="679B19F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-2.52</w:t>
            </w:r>
          </w:p>
        </w:tc>
        <w:tc>
          <w:tcPr>
            <w:tcW w:w="728" w:type="dxa"/>
            <w:tcBorders>
              <w:top w:val="nil"/>
              <w:left w:val="nil"/>
              <w:bottom w:val="nil"/>
              <w:right w:val="nil"/>
            </w:tcBorders>
            <w:shd w:val="clear" w:color="auto" w:fill="auto"/>
            <w:noWrap/>
            <w:vAlign w:val="bottom"/>
            <w:hideMark/>
          </w:tcPr>
          <w:p w14:paraId="44409E4E"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0.012</w:t>
            </w:r>
          </w:p>
        </w:tc>
        <w:tc>
          <w:tcPr>
            <w:tcW w:w="706" w:type="dxa"/>
            <w:tcBorders>
              <w:top w:val="nil"/>
              <w:left w:val="nil"/>
              <w:bottom w:val="nil"/>
              <w:right w:val="nil"/>
            </w:tcBorders>
            <w:shd w:val="clear" w:color="auto" w:fill="auto"/>
            <w:noWrap/>
            <w:vAlign w:val="bottom"/>
            <w:hideMark/>
          </w:tcPr>
          <w:p w14:paraId="7E05F44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-1.316</w:t>
            </w:r>
          </w:p>
        </w:tc>
        <w:tc>
          <w:tcPr>
            <w:tcW w:w="710" w:type="dxa"/>
            <w:tcBorders>
              <w:top w:val="nil"/>
              <w:left w:val="nil"/>
              <w:bottom w:val="nil"/>
              <w:right w:val="nil"/>
            </w:tcBorders>
            <w:shd w:val="clear" w:color="auto" w:fill="auto"/>
            <w:noWrap/>
            <w:vAlign w:val="bottom"/>
            <w:hideMark/>
          </w:tcPr>
          <w:p w14:paraId="4579D8E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0.19</w:t>
            </w:r>
          </w:p>
        </w:tc>
        <w:tc>
          <w:tcPr>
            <w:tcW w:w="672" w:type="dxa"/>
            <w:tcBorders>
              <w:top w:val="nil"/>
              <w:left w:val="nil"/>
              <w:bottom w:val="nil"/>
              <w:right w:val="nil"/>
            </w:tcBorders>
            <w:shd w:val="clear" w:color="auto" w:fill="auto"/>
            <w:noWrap/>
            <w:vAlign w:val="bottom"/>
            <w:hideMark/>
          </w:tcPr>
          <w:p w14:paraId="6E831944"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-4.1</w:t>
            </w:r>
          </w:p>
        </w:tc>
        <w:tc>
          <w:tcPr>
            <w:tcW w:w="728" w:type="dxa"/>
            <w:tcBorders>
              <w:top w:val="nil"/>
              <w:left w:val="nil"/>
              <w:bottom w:val="nil"/>
              <w:right w:val="nil"/>
            </w:tcBorders>
            <w:shd w:val="clear" w:color="auto" w:fill="auto"/>
            <w:noWrap/>
            <w:vAlign w:val="bottom"/>
            <w:hideMark/>
          </w:tcPr>
          <w:p w14:paraId="366D2F81"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r>
      <w:tr w:rsidR="009976F0" w:rsidRPr="008262B3" w14:paraId="20D14D6A" w14:textId="77777777" w:rsidTr="006C7D65">
        <w:trPr>
          <w:trHeight w:val="300"/>
          <w:jc w:val="center"/>
        </w:trPr>
        <w:tc>
          <w:tcPr>
            <w:tcW w:w="2119" w:type="dxa"/>
            <w:vMerge/>
            <w:tcBorders>
              <w:top w:val="nil"/>
              <w:left w:val="nil"/>
              <w:bottom w:val="nil"/>
              <w:right w:val="nil"/>
            </w:tcBorders>
            <w:vAlign w:val="center"/>
            <w:hideMark/>
          </w:tcPr>
          <w:p w14:paraId="22170AB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69032C81"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M</w:t>
            </w:r>
          </w:p>
        </w:tc>
        <w:tc>
          <w:tcPr>
            <w:tcW w:w="672" w:type="dxa"/>
            <w:tcBorders>
              <w:top w:val="nil"/>
              <w:left w:val="nil"/>
              <w:bottom w:val="nil"/>
              <w:right w:val="nil"/>
            </w:tcBorders>
            <w:shd w:val="clear" w:color="auto" w:fill="auto"/>
            <w:noWrap/>
            <w:vAlign w:val="bottom"/>
            <w:hideMark/>
          </w:tcPr>
          <w:p w14:paraId="39CF2DC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-1.087</w:t>
            </w:r>
          </w:p>
        </w:tc>
        <w:tc>
          <w:tcPr>
            <w:tcW w:w="728" w:type="dxa"/>
            <w:tcBorders>
              <w:top w:val="nil"/>
              <w:left w:val="nil"/>
              <w:bottom w:val="nil"/>
              <w:right w:val="nil"/>
            </w:tcBorders>
            <w:shd w:val="clear" w:color="auto" w:fill="auto"/>
            <w:noWrap/>
            <w:vAlign w:val="bottom"/>
            <w:hideMark/>
          </w:tcPr>
          <w:p w14:paraId="5C1BE7C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0.28</w:t>
            </w:r>
          </w:p>
        </w:tc>
        <w:tc>
          <w:tcPr>
            <w:tcW w:w="672" w:type="dxa"/>
            <w:tcBorders>
              <w:top w:val="nil"/>
              <w:left w:val="nil"/>
              <w:bottom w:val="nil"/>
              <w:right w:val="nil"/>
            </w:tcBorders>
            <w:shd w:val="clear" w:color="auto" w:fill="auto"/>
            <w:noWrap/>
            <w:vAlign w:val="bottom"/>
            <w:hideMark/>
          </w:tcPr>
          <w:p w14:paraId="3596EDB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-3.87</w:t>
            </w:r>
          </w:p>
        </w:tc>
        <w:tc>
          <w:tcPr>
            <w:tcW w:w="728" w:type="dxa"/>
            <w:tcBorders>
              <w:top w:val="nil"/>
              <w:left w:val="nil"/>
              <w:bottom w:val="nil"/>
              <w:right w:val="nil"/>
            </w:tcBorders>
            <w:shd w:val="clear" w:color="auto" w:fill="auto"/>
            <w:noWrap/>
            <w:vAlign w:val="bottom"/>
            <w:hideMark/>
          </w:tcPr>
          <w:p w14:paraId="7A2A896D"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706" w:type="dxa"/>
            <w:tcBorders>
              <w:top w:val="nil"/>
              <w:left w:val="nil"/>
              <w:bottom w:val="nil"/>
              <w:right w:val="nil"/>
            </w:tcBorders>
            <w:shd w:val="clear" w:color="auto" w:fill="auto"/>
            <w:noWrap/>
            <w:vAlign w:val="bottom"/>
            <w:hideMark/>
          </w:tcPr>
          <w:p w14:paraId="4CE715C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-6.851</w:t>
            </w:r>
          </w:p>
        </w:tc>
        <w:tc>
          <w:tcPr>
            <w:tcW w:w="710" w:type="dxa"/>
            <w:tcBorders>
              <w:top w:val="nil"/>
              <w:left w:val="nil"/>
              <w:bottom w:val="nil"/>
              <w:right w:val="nil"/>
            </w:tcBorders>
            <w:shd w:val="clear" w:color="auto" w:fill="auto"/>
            <w:noWrap/>
            <w:vAlign w:val="bottom"/>
            <w:hideMark/>
          </w:tcPr>
          <w:p w14:paraId="583B64CF"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672" w:type="dxa"/>
            <w:tcBorders>
              <w:top w:val="nil"/>
              <w:left w:val="nil"/>
              <w:bottom w:val="nil"/>
              <w:right w:val="nil"/>
            </w:tcBorders>
            <w:shd w:val="clear" w:color="auto" w:fill="auto"/>
            <w:noWrap/>
            <w:vAlign w:val="bottom"/>
            <w:hideMark/>
          </w:tcPr>
          <w:p w14:paraId="79973A2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-4.408</w:t>
            </w:r>
          </w:p>
        </w:tc>
        <w:tc>
          <w:tcPr>
            <w:tcW w:w="728" w:type="dxa"/>
            <w:tcBorders>
              <w:top w:val="nil"/>
              <w:left w:val="nil"/>
              <w:bottom w:val="nil"/>
              <w:right w:val="nil"/>
            </w:tcBorders>
            <w:shd w:val="clear" w:color="auto" w:fill="auto"/>
            <w:noWrap/>
            <w:vAlign w:val="bottom"/>
            <w:hideMark/>
          </w:tcPr>
          <w:p w14:paraId="399EEC05"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r>
      <w:tr w:rsidR="009976F0" w:rsidRPr="008262B3" w14:paraId="5F7815A7" w14:textId="77777777" w:rsidTr="006C7D65">
        <w:trPr>
          <w:trHeight w:val="300"/>
          <w:jc w:val="center"/>
        </w:trPr>
        <w:tc>
          <w:tcPr>
            <w:tcW w:w="2119" w:type="dxa"/>
            <w:vMerge/>
            <w:tcBorders>
              <w:top w:val="nil"/>
              <w:left w:val="nil"/>
              <w:bottom w:val="nil"/>
              <w:right w:val="nil"/>
            </w:tcBorders>
            <w:vAlign w:val="center"/>
            <w:hideMark/>
          </w:tcPr>
          <w:p w14:paraId="1893ADEF"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748455CE" w14:textId="77777777" w:rsidR="009976F0" w:rsidRPr="008262B3" w:rsidRDefault="009976F0" w:rsidP="003F62F2">
            <w:pPr>
              <w:spacing w:after="0" w:line="240" w:lineRule="auto"/>
              <w:rPr>
                <w:rFonts w:ascii="Arial" w:eastAsia="Times New Roman" w:hAnsi="Arial" w:cs="Arial"/>
                <w:color w:val="000000"/>
                <w:sz w:val="16"/>
                <w:szCs w:val="16"/>
                <w:lang w:eastAsia="en-GB"/>
              </w:rPr>
            </w:pPr>
            <w:proofErr w:type="spellStart"/>
            <w:r w:rsidRPr="008262B3">
              <w:rPr>
                <w:rFonts w:ascii="Arial" w:eastAsia="Times New Roman" w:hAnsi="Arial" w:cs="Arial"/>
                <w:color w:val="000000"/>
                <w:sz w:val="16"/>
                <w:szCs w:val="16"/>
                <w:lang w:eastAsia="en-GB"/>
              </w:rPr>
              <w:t>queenloss</w:t>
            </w:r>
            <w:proofErr w:type="spellEnd"/>
          </w:p>
        </w:tc>
        <w:tc>
          <w:tcPr>
            <w:tcW w:w="672" w:type="dxa"/>
            <w:tcBorders>
              <w:top w:val="nil"/>
              <w:left w:val="nil"/>
              <w:bottom w:val="nil"/>
              <w:right w:val="nil"/>
            </w:tcBorders>
            <w:shd w:val="clear" w:color="auto" w:fill="auto"/>
            <w:noWrap/>
            <w:vAlign w:val="bottom"/>
            <w:hideMark/>
          </w:tcPr>
          <w:p w14:paraId="13DCB19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1.778</w:t>
            </w:r>
          </w:p>
        </w:tc>
        <w:tc>
          <w:tcPr>
            <w:tcW w:w="728" w:type="dxa"/>
            <w:tcBorders>
              <w:top w:val="nil"/>
              <w:left w:val="nil"/>
              <w:bottom w:val="nil"/>
              <w:right w:val="nil"/>
            </w:tcBorders>
            <w:shd w:val="clear" w:color="auto" w:fill="auto"/>
            <w:noWrap/>
            <w:vAlign w:val="bottom"/>
            <w:hideMark/>
          </w:tcPr>
          <w:p w14:paraId="14954A6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0.075</w:t>
            </w:r>
          </w:p>
        </w:tc>
        <w:tc>
          <w:tcPr>
            <w:tcW w:w="672" w:type="dxa"/>
            <w:tcBorders>
              <w:top w:val="nil"/>
              <w:left w:val="nil"/>
              <w:bottom w:val="nil"/>
              <w:right w:val="nil"/>
            </w:tcBorders>
            <w:shd w:val="clear" w:color="auto" w:fill="auto"/>
            <w:noWrap/>
            <w:vAlign w:val="bottom"/>
            <w:hideMark/>
          </w:tcPr>
          <w:p w14:paraId="3E54A19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0.567</w:t>
            </w:r>
          </w:p>
        </w:tc>
        <w:tc>
          <w:tcPr>
            <w:tcW w:w="728" w:type="dxa"/>
            <w:tcBorders>
              <w:top w:val="nil"/>
              <w:left w:val="nil"/>
              <w:bottom w:val="nil"/>
              <w:right w:val="nil"/>
            </w:tcBorders>
            <w:shd w:val="clear" w:color="auto" w:fill="auto"/>
            <w:noWrap/>
            <w:vAlign w:val="bottom"/>
            <w:hideMark/>
          </w:tcPr>
          <w:p w14:paraId="4FC7287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0.57</w:t>
            </w:r>
          </w:p>
        </w:tc>
        <w:tc>
          <w:tcPr>
            <w:tcW w:w="706" w:type="dxa"/>
            <w:tcBorders>
              <w:top w:val="nil"/>
              <w:left w:val="nil"/>
              <w:bottom w:val="nil"/>
              <w:right w:val="nil"/>
            </w:tcBorders>
            <w:shd w:val="clear" w:color="auto" w:fill="auto"/>
            <w:noWrap/>
            <w:vAlign w:val="bottom"/>
            <w:hideMark/>
          </w:tcPr>
          <w:p w14:paraId="26675F0E"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-3.338</w:t>
            </w:r>
          </w:p>
        </w:tc>
        <w:tc>
          <w:tcPr>
            <w:tcW w:w="710" w:type="dxa"/>
            <w:tcBorders>
              <w:top w:val="nil"/>
              <w:left w:val="nil"/>
              <w:bottom w:val="nil"/>
              <w:right w:val="nil"/>
            </w:tcBorders>
            <w:shd w:val="clear" w:color="auto" w:fill="auto"/>
            <w:noWrap/>
            <w:vAlign w:val="bottom"/>
            <w:hideMark/>
          </w:tcPr>
          <w:p w14:paraId="66B6540E"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672" w:type="dxa"/>
            <w:tcBorders>
              <w:top w:val="nil"/>
              <w:left w:val="nil"/>
              <w:bottom w:val="nil"/>
              <w:right w:val="nil"/>
            </w:tcBorders>
            <w:shd w:val="clear" w:color="auto" w:fill="auto"/>
            <w:noWrap/>
            <w:vAlign w:val="bottom"/>
            <w:hideMark/>
          </w:tcPr>
          <w:p w14:paraId="7BC3913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-0.893</w:t>
            </w:r>
          </w:p>
        </w:tc>
        <w:tc>
          <w:tcPr>
            <w:tcW w:w="728" w:type="dxa"/>
            <w:tcBorders>
              <w:top w:val="nil"/>
              <w:left w:val="nil"/>
              <w:bottom w:val="nil"/>
              <w:right w:val="nil"/>
            </w:tcBorders>
            <w:shd w:val="clear" w:color="auto" w:fill="auto"/>
            <w:noWrap/>
            <w:vAlign w:val="bottom"/>
            <w:hideMark/>
          </w:tcPr>
          <w:p w14:paraId="18A7266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0.37</w:t>
            </w:r>
          </w:p>
        </w:tc>
      </w:tr>
      <w:tr w:rsidR="009976F0" w:rsidRPr="008262B3" w14:paraId="0E303C7E" w14:textId="77777777" w:rsidTr="006C7D65">
        <w:trPr>
          <w:trHeight w:val="300"/>
          <w:jc w:val="center"/>
        </w:trPr>
        <w:tc>
          <w:tcPr>
            <w:tcW w:w="2119" w:type="dxa"/>
            <w:vMerge/>
            <w:tcBorders>
              <w:top w:val="nil"/>
              <w:left w:val="nil"/>
              <w:bottom w:val="nil"/>
              <w:right w:val="nil"/>
            </w:tcBorders>
            <w:vAlign w:val="center"/>
            <w:hideMark/>
          </w:tcPr>
          <w:p w14:paraId="1CE38D46"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60AF7598"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days</w:t>
            </w:r>
          </w:p>
        </w:tc>
        <w:tc>
          <w:tcPr>
            <w:tcW w:w="672" w:type="dxa"/>
            <w:tcBorders>
              <w:top w:val="nil"/>
              <w:left w:val="nil"/>
              <w:bottom w:val="nil"/>
              <w:right w:val="nil"/>
            </w:tcBorders>
            <w:shd w:val="clear" w:color="auto" w:fill="auto"/>
            <w:noWrap/>
            <w:vAlign w:val="bottom"/>
            <w:hideMark/>
          </w:tcPr>
          <w:p w14:paraId="463F26C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-0.748</w:t>
            </w:r>
          </w:p>
        </w:tc>
        <w:tc>
          <w:tcPr>
            <w:tcW w:w="728" w:type="dxa"/>
            <w:tcBorders>
              <w:top w:val="nil"/>
              <w:left w:val="nil"/>
              <w:bottom w:val="nil"/>
              <w:right w:val="nil"/>
            </w:tcBorders>
            <w:shd w:val="clear" w:color="auto" w:fill="auto"/>
            <w:noWrap/>
            <w:vAlign w:val="bottom"/>
            <w:hideMark/>
          </w:tcPr>
          <w:p w14:paraId="7FBF82F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0.45</w:t>
            </w:r>
          </w:p>
        </w:tc>
        <w:tc>
          <w:tcPr>
            <w:tcW w:w="672" w:type="dxa"/>
            <w:tcBorders>
              <w:top w:val="nil"/>
              <w:left w:val="nil"/>
              <w:bottom w:val="nil"/>
              <w:right w:val="nil"/>
            </w:tcBorders>
            <w:shd w:val="clear" w:color="auto" w:fill="auto"/>
            <w:noWrap/>
            <w:vAlign w:val="bottom"/>
            <w:hideMark/>
          </w:tcPr>
          <w:p w14:paraId="71106CC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-1.125</w:t>
            </w:r>
          </w:p>
        </w:tc>
        <w:tc>
          <w:tcPr>
            <w:tcW w:w="728" w:type="dxa"/>
            <w:tcBorders>
              <w:top w:val="nil"/>
              <w:left w:val="nil"/>
              <w:bottom w:val="nil"/>
              <w:right w:val="nil"/>
            </w:tcBorders>
            <w:shd w:val="clear" w:color="auto" w:fill="auto"/>
            <w:noWrap/>
            <w:vAlign w:val="bottom"/>
            <w:hideMark/>
          </w:tcPr>
          <w:p w14:paraId="1E295AA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0.26</w:t>
            </w:r>
          </w:p>
        </w:tc>
        <w:tc>
          <w:tcPr>
            <w:tcW w:w="706" w:type="dxa"/>
            <w:tcBorders>
              <w:top w:val="nil"/>
              <w:left w:val="nil"/>
              <w:bottom w:val="nil"/>
              <w:right w:val="nil"/>
            </w:tcBorders>
            <w:shd w:val="clear" w:color="auto" w:fill="auto"/>
            <w:noWrap/>
            <w:vAlign w:val="bottom"/>
            <w:hideMark/>
          </w:tcPr>
          <w:p w14:paraId="33882644"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5.675</w:t>
            </w:r>
          </w:p>
        </w:tc>
        <w:tc>
          <w:tcPr>
            <w:tcW w:w="710" w:type="dxa"/>
            <w:tcBorders>
              <w:top w:val="nil"/>
              <w:left w:val="nil"/>
              <w:bottom w:val="nil"/>
              <w:right w:val="nil"/>
            </w:tcBorders>
            <w:shd w:val="clear" w:color="auto" w:fill="auto"/>
            <w:noWrap/>
            <w:vAlign w:val="bottom"/>
            <w:hideMark/>
          </w:tcPr>
          <w:p w14:paraId="0930D7DF"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672" w:type="dxa"/>
            <w:tcBorders>
              <w:top w:val="nil"/>
              <w:left w:val="nil"/>
              <w:bottom w:val="nil"/>
              <w:right w:val="nil"/>
            </w:tcBorders>
            <w:shd w:val="clear" w:color="auto" w:fill="auto"/>
            <w:noWrap/>
            <w:vAlign w:val="bottom"/>
            <w:hideMark/>
          </w:tcPr>
          <w:p w14:paraId="31D63F5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3.725</w:t>
            </w:r>
          </w:p>
        </w:tc>
        <w:tc>
          <w:tcPr>
            <w:tcW w:w="728" w:type="dxa"/>
            <w:tcBorders>
              <w:top w:val="nil"/>
              <w:left w:val="nil"/>
              <w:bottom w:val="nil"/>
              <w:right w:val="nil"/>
            </w:tcBorders>
            <w:shd w:val="clear" w:color="auto" w:fill="auto"/>
            <w:noWrap/>
            <w:vAlign w:val="bottom"/>
            <w:hideMark/>
          </w:tcPr>
          <w:p w14:paraId="03487800"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r>
      <w:tr w:rsidR="009976F0" w:rsidRPr="008262B3" w14:paraId="27A8D87C" w14:textId="77777777" w:rsidTr="006C7D65">
        <w:trPr>
          <w:trHeight w:val="300"/>
          <w:jc w:val="center"/>
        </w:trPr>
        <w:tc>
          <w:tcPr>
            <w:tcW w:w="2119" w:type="dxa"/>
            <w:tcBorders>
              <w:top w:val="nil"/>
              <w:left w:val="nil"/>
              <w:bottom w:val="nil"/>
              <w:right w:val="nil"/>
            </w:tcBorders>
            <w:shd w:val="clear" w:color="auto" w:fill="auto"/>
            <w:noWrap/>
            <w:vAlign w:val="bottom"/>
            <w:hideMark/>
          </w:tcPr>
          <w:p w14:paraId="6B8D72DB"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2C7C3E8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3577D4BA"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5128BDEF"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230B55EA"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04EBAE8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06" w:type="dxa"/>
            <w:tcBorders>
              <w:top w:val="nil"/>
              <w:left w:val="nil"/>
              <w:bottom w:val="nil"/>
              <w:right w:val="nil"/>
            </w:tcBorders>
            <w:shd w:val="clear" w:color="auto" w:fill="auto"/>
            <w:noWrap/>
            <w:vAlign w:val="bottom"/>
            <w:hideMark/>
          </w:tcPr>
          <w:p w14:paraId="60942812"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10" w:type="dxa"/>
            <w:tcBorders>
              <w:top w:val="nil"/>
              <w:left w:val="nil"/>
              <w:bottom w:val="nil"/>
              <w:right w:val="nil"/>
            </w:tcBorders>
            <w:shd w:val="clear" w:color="auto" w:fill="auto"/>
            <w:noWrap/>
            <w:vAlign w:val="bottom"/>
            <w:hideMark/>
          </w:tcPr>
          <w:p w14:paraId="2ED2140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4C563F8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23D11895"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r>
      <w:tr w:rsidR="009976F0" w:rsidRPr="008262B3" w14:paraId="26DCA275" w14:textId="77777777" w:rsidTr="006C7D65">
        <w:trPr>
          <w:trHeight w:val="300"/>
          <w:jc w:val="center"/>
        </w:trPr>
        <w:tc>
          <w:tcPr>
            <w:tcW w:w="2119" w:type="dxa"/>
            <w:vMerge w:val="restart"/>
            <w:tcBorders>
              <w:top w:val="nil"/>
              <w:left w:val="nil"/>
              <w:bottom w:val="nil"/>
              <w:right w:val="nil"/>
            </w:tcBorders>
            <w:shd w:val="clear" w:color="auto" w:fill="auto"/>
            <w:vAlign w:val="center"/>
            <w:hideMark/>
          </w:tcPr>
          <w:p w14:paraId="1385C40C" w14:textId="537A73DA" w:rsidR="009976F0" w:rsidRPr="008262B3" w:rsidRDefault="0058752D" w:rsidP="006C7D65">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 xml:space="preserve">C) </w:t>
            </w:r>
            <w:r w:rsidR="009976F0" w:rsidRPr="008262B3">
              <w:rPr>
                <w:rFonts w:ascii="Arial" w:eastAsia="Times New Roman" w:hAnsi="Arial" w:cs="Arial"/>
                <w:color w:val="000000"/>
                <w:sz w:val="16"/>
                <w:szCs w:val="16"/>
                <w:lang w:eastAsia="en-GB"/>
              </w:rPr>
              <w:t>Foraging bout duration</w:t>
            </w:r>
          </w:p>
        </w:tc>
        <w:tc>
          <w:tcPr>
            <w:tcW w:w="946" w:type="dxa"/>
            <w:tcBorders>
              <w:top w:val="nil"/>
              <w:left w:val="nil"/>
              <w:bottom w:val="nil"/>
              <w:right w:val="nil"/>
            </w:tcBorders>
            <w:shd w:val="clear" w:color="auto" w:fill="auto"/>
            <w:noWrap/>
            <w:vAlign w:val="bottom"/>
            <w:hideMark/>
          </w:tcPr>
          <w:p w14:paraId="0DBEC047"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69E314F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28" w:type="dxa"/>
            <w:tcBorders>
              <w:top w:val="nil"/>
              <w:left w:val="nil"/>
              <w:bottom w:val="nil"/>
              <w:right w:val="nil"/>
            </w:tcBorders>
            <w:shd w:val="clear" w:color="auto" w:fill="auto"/>
            <w:noWrap/>
            <w:vAlign w:val="bottom"/>
            <w:hideMark/>
          </w:tcPr>
          <w:p w14:paraId="47A767BF"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672" w:type="dxa"/>
            <w:tcBorders>
              <w:top w:val="nil"/>
              <w:left w:val="nil"/>
              <w:bottom w:val="nil"/>
              <w:right w:val="nil"/>
            </w:tcBorders>
            <w:shd w:val="clear" w:color="auto" w:fill="auto"/>
            <w:noWrap/>
            <w:vAlign w:val="bottom"/>
            <w:hideMark/>
          </w:tcPr>
          <w:p w14:paraId="7C43F070"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28" w:type="dxa"/>
            <w:tcBorders>
              <w:top w:val="nil"/>
              <w:left w:val="nil"/>
              <w:bottom w:val="nil"/>
              <w:right w:val="nil"/>
            </w:tcBorders>
            <w:shd w:val="clear" w:color="auto" w:fill="auto"/>
            <w:noWrap/>
            <w:vAlign w:val="bottom"/>
            <w:hideMark/>
          </w:tcPr>
          <w:p w14:paraId="556BE1A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706" w:type="dxa"/>
            <w:tcBorders>
              <w:top w:val="nil"/>
              <w:left w:val="nil"/>
              <w:bottom w:val="nil"/>
              <w:right w:val="nil"/>
            </w:tcBorders>
            <w:shd w:val="clear" w:color="auto" w:fill="auto"/>
            <w:noWrap/>
            <w:vAlign w:val="bottom"/>
            <w:hideMark/>
          </w:tcPr>
          <w:p w14:paraId="26BCFCA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10" w:type="dxa"/>
            <w:tcBorders>
              <w:top w:val="nil"/>
              <w:left w:val="nil"/>
              <w:bottom w:val="nil"/>
              <w:right w:val="nil"/>
            </w:tcBorders>
            <w:shd w:val="clear" w:color="auto" w:fill="auto"/>
            <w:noWrap/>
            <w:vAlign w:val="bottom"/>
            <w:hideMark/>
          </w:tcPr>
          <w:p w14:paraId="3B35F1A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672" w:type="dxa"/>
            <w:tcBorders>
              <w:top w:val="nil"/>
              <w:left w:val="nil"/>
              <w:bottom w:val="nil"/>
              <w:right w:val="nil"/>
            </w:tcBorders>
            <w:shd w:val="clear" w:color="auto" w:fill="auto"/>
            <w:noWrap/>
            <w:vAlign w:val="bottom"/>
            <w:hideMark/>
          </w:tcPr>
          <w:p w14:paraId="1F84831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28" w:type="dxa"/>
            <w:tcBorders>
              <w:top w:val="nil"/>
              <w:left w:val="nil"/>
              <w:bottom w:val="nil"/>
              <w:right w:val="nil"/>
            </w:tcBorders>
            <w:shd w:val="clear" w:color="auto" w:fill="auto"/>
            <w:noWrap/>
            <w:vAlign w:val="bottom"/>
            <w:hideMark/>
          </w:tcPr>
          <w:p w14:paraId="39A5C0A7" w14:textId="50956D5A" w:rsidR="009976F0" w:rsidRPr="008262B3" w:rsidRDefault="004960B8"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r>
      <w:tr w:rsidR="009976F0" w:rsidRPr="008262B3" w14:paraId="58C9DD70" w14:textId="77777777" w:rsidTr="006C7D65">
        <w:trPr>
          <w:trHeight w:val="300"/>
          <w:jc w:val="center"/>
        </w:trPr>
        <w:tc>
          <w:tcPr>
            <w:tcW w:w="2119" w:type="dxa"/>
            <w:vMerge/>
            <w:tcBorders>
              <w:top w:val="nil"/>
              <w:left w:val="nil"/>
              <w:bottom w:val="nil"/>
              <w:right w:val="nil"/>
            </w:tcBorders>
            <w:vAlign w:val="center"/>
            <w:hideMark/>
          </w:tcPr>
          <w:p w14:paraId="79512988"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39B34E1A"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1400" w:type="dxa"/>
            <w:gridSpan w:val="2"/>
            <w:tcBorders>
              <w:top w:val="nil"/>
              <w:left w:val="nil"/>
              <w:bottom w:val="nil"/>
              <w:right w:val="nil"/>
            </w:tcBorders>
            <w:shd w:val="clear" w:color="auto" w:fill="auto"/>
            <w:noWrap/>
            <w:vAlign w:val="bottom"/>
            <w:hideMark/>
          </w:tcPr>
          <w:p w14:paraId="2EC8137D"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143, blocks = 8)</w:t>
            </w:r>
          </w:p>
        </w:tc>
        <w:tc>
          <w:tcPr>
            <w:tcW w:w="1400" w:type="dxa"/>
            <w:gridSpan w:val="2"/>
            <w:tcBorders>
              <w:top w:val="nil"/>
              <w:left w:val="nil"/>
              <w:bottom w:val="nil"/>
              <w:right w:val="nil"/>
            </w:tcBorders>
            <w:shd w:val="clear" w:color="auto" w:fill="auto"/>
            <w:noWrap/>
            <w:vAlign w:val="bottom"/>
            <w:hideMark/>
          </w:tcPr>
          <w:p w14:paraId="4CA0664B"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264, blocks = 8)</w:t>
            </w:r>
          </w:p>
        </w:tc>
        <w:tc>
          <w:tcPr>
            <w:tcW w:w="1416" w:type="dxa"/>
            <w:gridSpan w:val="2"/>
            <w:tcBorders>
              <w:top w:val="nil"/>
              <w:left w:val="nil"/>
              <w:bottom w:val="nil"/>
              <w:right w:val="nil"/>
            </w:tcBorders>
            <w:shd w:val="clear" w:color="auto" w:fill="auto"/>
            <w:noWrap/>
            <w:vAlign w:val="bottom"/>
            <w:hideMark/>
          </w:tcPr>
          <w:p w14:paraId="40813AD1"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511, blocks = 10)</w:t>
            </w:r>
          </w:p>
        </w:tc>
        <w:tc>
          <w:tcPr>
            <w:tcW w:w="1400" w:type="dxa"/>
            <w:gridSpan w:val="2"/>
            <w:tcBorders>
              <w:top w:val="nil"/>
              <w:left w:val="nil"/>
              <w:bottom w:val="nil"/>
              <w:right w:val="nil"/>
            </w:tcBorders>
            <w:shd w:val="clear" w:color="auto" w:fill="auto"/>
            <w:noWrap/>
            <w:vAlign w:val="bottom"/>
            <w:hideMark/>
          </w:tcPr>
          <w:p w14:paraId="38BA2929"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633, blocks = 9)</w:t>
            </w:r>
          </w:p>
        </w:tc>
      </w:tr>
      <w:tr w:rsidR="009976F0" w:rsidRPr="008262B3" w14:paraId="7A5842DE" w14:textId="77777777" w:rsidTr="006C7D65">
        <w:trPr>
          <w:trHeight w:val="300"/>
          <w:jc w:val="center"/>
        </w:trPr>
        <w:tc>
          <w:tcPr>
            <w:tcW w:w="2119" w:type="dxa"/>
            <w:vMerge/>
            <w:tcBorders>
              <w:top w:val="nil"/>
              <w:left w:val="nil"/>
              <w:bottom w:val="nil"/>
              <w:right w:val="nil"/>
            </w:tcBorders>
            <w:vAlign w:val="center"/>
            <w:hideMark/>
          </w:tcPr>
          <w:p w14:paraId="5340FFD5"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7FA368AA"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I</w:t>
            </w:r>
          </w:p>
        </w:tc>
        <w:tc>
          <w:tcPr>
            <w:tcW w:w="672" w:type="dxa"/>
            <w:tcBorders>
              <w:top w:val="nil"/>
              <w:left w:val="nil"/>
              <w:bottom w:val="nil"/>
              <w:right w:val="nil"/>
            </w:tcBorders>
            <w:shd w:val="clear" w:color="auto" w:fill="auto"/>
            <w:noWrap/>
            <w:vAlign w:val="bottom"/>
            <w:hideMark/>
          </w:tcPr>
          <w:p w14:paraId="3AF33D3E"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0.765</w:t>
            </w:r>
          </w:p>
        </w:tc>
        <w:tc>
          <w:tcPr>
            <w:tcW w:w="728" w:type="dxa"/>
            <w:tcBorders>
              <w:top w:val="nil"/>
              <w:left w:val="nil"/>
              <w:bottom w:val="nil"/>
              <w:right w:val="nil"/>
            </w:tcBorders>
            <w:shd w:val="clear" w:color="auto" w:fill="auto"/>
            <w:noWrap/>
            <w:vAlign w:val="bottom"/>
            <w:hideMark/>
          </w:tcPr>
          <w:p w14:paraId="20813430"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0.45</w:t>
            </w:r>
          </w:p>
        </w:tc>
        <w:tc>
          <w:tcPr>
            <w:tcW w:w="672" w:type="dxa"/>
            <w:tcBorders>
              <w:top w:val="nil"/>
              <w:left w:val="nil"/>
              <w:bottom w:val="nil"/>
              <w:right w:val="nil"/>
            </w:tcBorders>
            <w:shd w:val="clear" w:color="auto" w:fill="auto"/>
            <w:noWrap/>
            <w:vAlign w:val="bottom"/>
            <w:hideMark/>
          </w:tcPr>
          <w:p w14:paraId="17BBE5EA"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-1.075</w:t>
            </w:r>
          </w:p>
        </w:tc>
        <w:tc>
          <w:tcPr>
            <w:tcW w:w="728" w:type="dxa"/>
            <w:tcBorders>
              <w:top w:val="nil"/>
              <w:left w:val="nil"/>
              <w:bottom w:val="nil"/>
              <w:right w:val="nil"/>
            </w:tcBorders>
            <w:shd w:val="clear" w:color="auto" w:fill="auto"/>
            <w:noWrap/>
            <w:vAlign w:val="bottom"/>
            <w:hideMark/>
          </w:tcPr>
          <w:p w14:paraId="1E6FF8A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0.28</w:t>
            </w:r>
          </w:p>
        </w:tc>
        <w:tc>
          <w:tcPr>
            <w:tcW w:w="706" w:type="dxa"/>
            <w:tcBorders>
              <w:top w:val="nil"/>
              <w:left w:val="nil"/>
              <w:bottom w:val="nil"/>
              <w:right w:val="nil"/>
            </w:tcBorders>
            <w:shd w:val="clear" w:color="auto" w:fill="auto"/>
            <w:noWrap/>
            <w:vAlign w:val="bottom"/>
            <w:hideMark/>
          </w:tcPr>
          <w:p w14:paraId="48A2224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-0.814</w:t>
            </w:r>
          </w:p>
        </w:tc>
        <w:tc>
          <w:tcPr>
            <w:tcW w:w="710" w:type="dxa"/>
            <w:tcBorders>
              <w:top w:val="nil"/>
              <w:left w:val="nil"/>
              <w:bottom w:val="nil"/>
              <w:right w:val="nil"/>
            </w:tcBorders>
            <w:shd w:val="clear" w:color="auto" w:fill="auto"/>
            <w:noWrap/>
            <w:vAlign w:val="bottom"/>
            <w:hideMark/>
          </w:tcPr>
          <w:p w14:paraId="0F0A36A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0.42</w:t>
            </w:r>
          </w:p>
        </w:tc>
        <w:tc>
          <w:tcPr>
            <w:tcW w:w="672" w:type="dxa"/>
            <w:tcBorders>
              <w:top w:val="nil"/>
              <w:left w:val="nil"/>
              <w:bottom w:val="nil"/>
              <w:right w:val="nil"/>
            </w:tcBorders>
            <w:shd w:val="clear" w:color="auto" w:fill="auto"/>
            <w:noWrap/>
            <w:vAlign w:val="bottom"/>
            <w:hideMark/>
          </w:tcPr>
          <w:p w14:paraId="15DF0F8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-1.049</w:t>
            </w:r>
          </w:p>
        </w:tc>
        <w:tc>
          <w:tcPr>
            <w:tcW w:w="728" w:type="dxa"/>
            <w:tcBorders>
              <w:top w:val="nil"/>
              <w:left w:val="nil"/>
              <w:bottom w:val="nil"/>
              <w:right w:val="nil"/>
            </w:tcBorders>
            <w:shd w:val="clear" w:color="auto" w:fill="auto"/>
            <w:noWrap/>
            <w:vAlign w:val="bottom"/>
            <w:hideMark/>
          </w:tcPr>
          <w:p w14:paraId="2963F26F"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0.29</w:t>
            </w:r>
          </w:p>
        </w:tc>
      </w:tr>
      <w:tr w:rsidR="009976F0" w:rsidRPr="008262B3" w14:paraId="4B7E5CD5" w14:textId="77777777" w:rsidTr="006C7D65">
        <w:trPr>
          <w:trHeight w:val="300"/>
          <w:jc w:val="center"/>
        </w:trPr>
        <w:tc>
          <w:tcPr>
            <w:tcW w:w="2119" w:type="dxa"/>
            <w:vMerge/>
            <w:tcBorders>
              <w:top w:val="nil"/>
              <w:left w:val="nil"/>
              <w:bottom w:val="nil"/>
              <w:right w:val="nil"/>
            </w:tcBorders>
            <w:vAlign w:val="center"/>
            <w:hideMark/>
          </w:tcPr>
          <w:p w14:paraId="270A47D8"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5072F36C"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LC</w:t>
            </w:r>
          </w:p>
        </w:tc>
        <w:tc>
          <w:tcPr>
            <w:tcW w:w="672" w:type="dxa"/>
            <w:tcBorders>
              <w:top w:val="nil"/>
              <w:left w:val="nil"/>
              <w:bottom w:val="nil"/>
              <w:right w:val="nil"/>
            </w:tcBorders>
            <w:shd w:val="clear" w:color="auto" w:fill="auto"/>
            <w:noWrap/>
            <w:vAlign w:val="bottom"/>
            <w:hideMark/>
          </w:tcPr>
          <w:p w14:paraId="64F15AC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2.988</w:t>
            </w:r>
          </w:p>
        </w:tc>
        <w:tc>
          <w:tcPr>
            <w:tcW w:w="728" w:type="dxa"/>
            <w:tcBorders>
              <w:top w:val="nil"/>
              <w:left w:val="nil"/>
              <w:bottom w:val="nil"/>
              <w:right w:val="nil"/>
            </w:tcBorders>
            <w:shd w:val="clear" w:color="auto" w:fill="auto"/>
            <w:noWrap/>
            <w:vAlign w:val="bottom"/>
            <w:hideMark/>
          </w:tcPr>
          <w:p w14:paraId="1A34C815"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0.0034</w:t>
            </w:r>
          </w:p>
        </w:tc>
        <w:tc>
          <w:tcPr>
            <w:tcW w:w="672" w:type="dxa"/>
            <w:tcBorders>
              <w:top w:val="nil"/>
              <w:left w:val="nil"/>
              <w:bottom w:val="nil"/>
              <w:right w:val="nil"/>
            </w:tcBorders>
            <w:shd w:val="clear" w:color="auto" w:fill="auto"/>
            <w:noWrap/>
            <w:vAlign w:val="bottom"/>
            <w:hideMark/>
          </w:tcPr>
          <w:p w14:paraId="75EC992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0.208</w:t>
            </w:r>
          </w:p>
        </w:tc>
        <w:tc>
          <w:tcPr>
            <w:tcW w:w="728" w:type="dxa"/>
            <w:tcBorders>
              <w:top w:val="nil"/>
              <w:left w:val="nil"/>
              <w:bottom w:val="nil"/>
              <w:right w:val="nil"/>
            </w:tcBorders>
            <w:shd w:val="clear" w:color="auto" w:fill="auto"/>
            <w:noWrap/>
            <w:vAlign w:val="bottom"/>
            <w:hideMark/>
          </w:tcPr>
          <w:p w14:paraId="10BC70F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0.84</w:t>
            </w:r>
          </w:p>
        </w:tc>
        <w:tc>
          <w:tcPr>
            <w:tcW w:w="706" w:type="dxa"/>
            <w:tcBorders>
              <w:top w:val="nil"/>
              <w:left w:val="nil"/>
              <w:bottom w:val="nil"/>
              <w:right w:val="nil"/>
            </w:tcBorders>
            <w:shd w:val="clear" w:color="auto" w:fill="auto"/>
            <w:noWrap/>
            <w:vAlign w:val="bottom"/>
            <w:hideMark/>
          </w:tcPr>
          <w:p w14:paraId="2846A10D"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0.179</w:t>
            </w:r>
          </w:p>
        </w:tc>
        <w:tc>
          <w:tcPr>
            <w:tcW w:w="710" w:type="dxa"/>
            <w:tcBorders>
              <w:top w:val="nil"/>
              <w:left w:val="nil"/>
              <w:bottom w:val="nil"/>
              <w:right w:val="nil"/>
            </w:tcBorders>
            <w:shd w:val="clear" w:color="auto" w:fill="auto"/>
            <w:noWrap/>
            <w:vAlign w:val="bottom"/>
            <w:hideMark/>
          </w:tcPr>
          <w:p w14:paraId="389D4A1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0.86</w:t>
            </w:r>
          </w:p>
        </w:tc>
        <w:tc>
          <w:tcPr>
            <w:tcW w:w="672" w:type="dxa"/>
            <w:tcBorders>
              <w:top w:val="nil"/>
              <w:left w:val="nil"/>
              <w:bottom w:val="nil"/>
              <w:right w:val="nil"/>
            </w:tcBorders>
            <w:shd w:val="clear" w:color="auto" w:fill="auto"/>
            <w:noWrap/>
            <w:vAlign w:val="bottom"/>
            <w:hideMark/>
          </w:tcPr>
          <w:p w14:paraId="05300A1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0.303</w:t>
            </w:r>
          </w:p>
        </w:tc>
        <w:tc>
          <w:tcPr>
            <w:tcW w:w="728" w:type="dxa"/>
            <w:tcBorders>
              <w:top w:val="nil"/>
              <w:left w:val="nil"/>
              <w:bottom w:val="nil"/>
              <w:right w:val="nil"/>
            </w:tcBorders>
            <w:shd w:val="clear" w:color="auto" w:fill="auto"/>
            <w:noWrap/>
            <w:vAlign w:val="bottom"/>
            <w:hideMark/>
          </w:tcPr>
          <w:p w14:paraId="1EFF842C" w14:textId="27C57CB0" w:rsidR="009976F0" w:rsidRPr="008262B3" w:rsidRDefault="004960B8" w:rsidP="003F62F2">
            <w:pPr>
              <w:spacing w:after="0" w:line="240" w:lineRule="auto"/>
              <w:jc w:val="right"/>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0.76</w:t>
            </w:r>
          </w:p>
        </w:tc>
      </w:tr>
      <w:tr w:rsidR="009976F0" w:rsidRPr="008262B3" w14:paraId="523B22E7" w14:textId="77777777" w:rsidTr="006C7D65">
        <w:trPr>
          <w:trHeight w:val="300"/>
          <w:jc w:val="center"/>
        </w:trPr>
        <w:tc>
          <w:tcPr>
            <w:tcW w:w="2119" w:type="dxa"/>
            <w:vMerge/>
            <w:tcBorders>
              <w:top w:val="nil"/>
              <w:left w:val="nil"/>
              <w:bottom w:val="nil"/>
              <w:right w:val="nil"/>
            </w:tcBorders>
            <w:vAlign w:val="center"/>
            <w:hideMark/>
          </w:tcPr>
          <w:p w14:paraId="49BC30D8"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53AAA3A9"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M</w:t>
            </w:r>
          </w:p>
        </w:tc>
        <w:tc>
          <w:tcPr>
            <w:tcW w:w="672" w:type="dxa"/>
            <w:tcBorders>
              <w:top w:val="nil"/>
              <w:left w:val="nil"/>
              <w:bottom w:val="nil"/>
              <w:right w:val="nil"/>
            </w:tcBorders>
            <w:shd w:val="clear" w:color="auto" w:fill="auto"/>
            <w:noWrap/>
            <w:vAlign w:val="bottom"/>
            <w:hideMark/>
          </w:tcPr>
          <w:p w14:paraId="5455786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2.403</w:t>
            </w:r>
          </w:p>
        </w:tc>
        <w:tc>
          <w:tcPr>
            <w:tcW w:w="728" w:type="dxa"/>
            <w:tcBorders>
              <w:top w:val="nil"/>
              <w:left w:val="nil"/>
              <w:bottom w:val="nil"/>
              <w:right w:val="nil"/>
            </w:tcBorders>
            <w:shd w:val="clear" w:color="auto" w:fill="auto"/>
            <w:noWrap/>
            <w:vAlign w:val="bottom"/>
            <w:hideMark/>
          </w:tcPr>
          <w:p w14:paraId="6DF860AD"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0.018</w:t>
            </w:r>
          </w:p>
        </w:tc>
        <w:tc>
          <w:tcPr>
            <w:tcW w:w="672" w:type="dxa"/>
            <w:tcBorders>
              <w:top w:val="nil"/>
              <w:left w:val="nil"/>
              <w:bottom w:val="nil"/>
              <w:right w:val="nil"/>
            </w:tcBorders>
            <w:shd w:val="clear" w:color="auto" w:fill="auto"/>
            <w:noWrap/>
            <w:vAlign w:val="bottom"/>
            <w:hideMark/>
          </w:tcPr>
          <w:p w14:paraId="6CA1D09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-0.21</w:t>
            </w:r>
          </w:p>
        </w:tc>
        <w:tc>
          <w:tcPr>
            <w:tcW w:w="728" w:type="dxa"/>
            <w:tcBorders>
              <w:top w:val="nil"/>
              <w:left w:val="nil"/>
              <w:bottom w:val="nil"/>
              <w:right w:val="nil"/>
            </w:tcBorders>
            <w:shd w:val="clear" w:color="auto" w:fill="auto"/>
            <w:noWrap/>
            <w:vAlign w:val="bottom"/>
            <w:hideMark/>
          </w:tcPr>
          <w:p w14:paraId="16CB577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0.83</w:t>
            </w:r>
          </w:p>
        </w:tc>
        <w:tc>
          <w:tcPr>
            <w:tcW w:w="706" w:type="dxa"/>
            <w:tcBorders>
              <w:top w:val="nil"/>
              <w:left w:val="nil"/>
              <w:bottom w:val="nil"/>
              <w:right w:val="nil"/>
            </w:tcBorders>
            <w:shd w:val="clear" w:color="auto" w:fill="auto"/>
            <w:noWrap/>
            <w:vAlign w:val="bottom"/>
            <w:hideMark/>
          </w:tcPr>
          <w:p w14:paraId="11E755C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-1.962</w:t>
            </w:r>
          </w:p>
        </w:tc>
        <w:tc>
          <w:tcPr>
            <w:tcW w:w="710" w:type="dxa"/>
            <w:tcBorders>
              <w:top w:val="nil"/>
              <w:left w:val="nil"/>
              <w:bottom w:val="nil"/>
              <w:right w:val="nil"/>
            </w:tcBorders>
            <w:shd w:val="clear" w:color="auto" w:fill="auto"/>
            <w:noWrap/>
            <w:vAlign w:val="bottom"/>
            <w:hideMark/>
          </w:tcPr>
          <w:p w14:paraId="72D1D20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0.0503</w:t>
            </w:r>
          </w:p>
        </w:tc>
        <w:tc>
          <w:tcPr>
            <w:tcW w:w="672" w:type="dxa"/>
            <w:tcBorders>
              <w:top w:val="nil"/>
              <w:left w:val="nil"/>
              <w:bottom w:val="nil"/>
              <w:right w:val="nil"/>
            </w:tcBorders>
            <w:shd w:val="clear" w:color="auto" w:fill="auto"/>
            <w:noWrap/>
            <w:vAlign w:val="bottom"/>
            <w:hideMark/>
          </w:tcPr>
          <w:p w14:paraId="767385F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-2.373</w:t>
            </w:r>
          </w:p>
        </w:tc>
        <w:tc>
          <w:tcPr>
            <w:tcW w:w="728" w:type="dxa"/>
            <w:tcBorders>
              <w:top w:val="nil"/>
              <w:left w:val="nil"/>
              <w:bottom w:val="nil"/>
              <w:right w:val="nil"/>
            </w:tcBorders>
            <w:shd w:val="clear" w:color="auto" w:fill="auto"/>
            <w:noWrap/>
            <w:vAlign w:val="bottom"/>
            <w:hideMark/>
          </w:tcPr>
          <w:p w14:paraId="48E69DA8" w14:textId="1DCED288" w:rsidR="009976F0" w:rsidRPr="008262B3" w:rsidRDefault="004960B8" w:rsidP="003F62F2">
            <w:pPr>
              <w:spacing w:after="0" w:line="240" w:lineRule="auto"/>
              <w:jc w:val="right"/>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0.02</w:t>
            </w:r>
          </w:p>
        </w:tc>
      </w:tr>
      <w:tr w:rsidR="009976F0" w:rsidRPr="008262B3" w14:paraId="085E5410" w14:textId="77777777" w:rsidTr="006C7D65">
        <w:trPr>
          <w:trHeight w:val="300"/>
          <w:jc w:val="center"/>
        </w:trPr>
        <w:tc>
          <w:tcPr>
            <w:tcW w:w="2119" w:type="dxa"/>
            <w:vMerge/>
            <w:tcBorders>
              <w:top w:val="nil"/>
              <w:left w:val="nil"/>
              <w:bottom w:val="nil"/>
              <w:right w:val="nil"/>
            </w:tcBorders>
            <w:vAlign w:val="center"/>
            <w:hideMark/>
          </w:tcPr>
          <w:p w14:paraId="41B6CED6"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1D29B632" w14:textId="77777777" w:rsidR="009976F0" w:rsidRPr="008262B3" w:rsidRDefault="009976F0" w:rsidP="003F62F2">
            <w:pPr>
              <w:spacing w:after="0" w:line="240" w:lineRule="auto"/>
              <w:rPr>
                <w:rFonts w:ascii="Arial" w:eastAsia="Times New Roman" w:hAnsi="Arial" w:cs="Arial"/>
                <w:color w:val="000000"/>
                <w:sz w:val="16"/>
                <w:szCs w:val="16"/>
                <w:lang w:eastAsia="en-GB"/>
              </w:rPr>
            </w:pPr>
            <w:proofErr w:type="spellStart"/>
            <w:r w:rsidRPr="008262B3">
              <w:rPr>
                <w:rFonts w:ascii="Arial" w:eastAsia="Times New Roman" w:hAnsi="Arial" w:cs="Arial"/>
                <w:color w:val="000000"/>
                <w:sz w:val="16"/>
                <w:szCs w:val="16"/>
                <w:lang w:eastAsia="en-GB"/>
              </w:rPr>
              <w:t>queenloss</w:t>
            </w:r>
            <w:proofErr w:type="spellEnd"/>
          </w:p>
        </w:tc>
        <w:tc>
          <w:tcPr>
            <w:tcW w:w="672" w:type="dxa"/>
            <w:tcBorders>
              <w:top w:val="nil"/>
              <w:left w:val="nil"/>
              <w:bottom w:val="nil"/>
              <w:right w:val="nil"/>
            </w:tcBorders>
            <w:shd w:val="clear" w:color="auto" w:fill="auto"/>
            <w:noWrap/>
            <w:vAlign w:val="bottom"/>
            <w:hideMark/>
          </w:tcPr>
          <w:p w14:paraId="643F567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0.797</w:t>
            </w:r>
          </w:p>
        </w:tc>
        <w:tc>
          <w:tcPr>
            <w:tcW w:w="728" w:type="dxa"/>
            <w:tcBorders>
              <w:top w:val="nil"/>
              <w:left w:val="nil"/>
              <w:bottom w:val="nil"/>
              <w:right w:val="nil"/>
            </w:tcBorders>
            <w:shd w:val="clear" w:color="auto" w:fill="auto"/>
            <w:noWrap/>
            <w:vAlign w:val="bottom"/>
            <w:hideMark/>
          </w:tcPr>
          <w:p w14:paraId="6CE4AC7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0.43</w:t>
            </w:r>
          </w:p>
        </w:tc>
        <w:tc>
          <w:tcPr>
            <w:tcW w:w="672" w:type="dxa"/>
            <w:tcBorders>
              <w:top w:val="nil"/>
              <w:left w:val="nil"/>
              <w:bottom w:val="nil"/>
              <w:right w:val="nil"/>
            </w:tcBorders>
            <w:shd w:val="clear" w:color="auto" w:fill="auto"/>
            <w:noWrap/>
            <w:vAlign w:val="bottom"/>
            <w:hideMark/>
          </w:tcPr>
          <w:p w14:paraId="1BB9CCB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1.773</w:t>
            </w:r>
          </w:p>
        </w:tc>
        <w:tc>
          <w:tcPr>
            <w:tcW w:w="728" w:type="dxa"/>
            <w:tcBorders>
              <w:top w:val="nil"/>
              <w:left w:val="nil"/>
              <w:bottom w:val="nil"/>
              <w:right w:val="nil"/>
            </w:tcBorders>
            <w:shd w:val="clear" w:color="auto" w:fill="auto"/>
            <w:noWrap/>
            <w:vAlign w:val="bottom"/>
            <w:hideMark/>
          </w:tcPr>
          <w:p w14:paraId="41EE6C4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0.078</w:t>
            </w:r>
          </w:p>
        </w:tc>
        <w:tc>
          <w:tcPr>
            <w:tcW w:w="706" w:type="dxa"/>
            <w:tcBorders>
              <w:top w:val="nil"/>
              <w:left w:val="nil"/>
              <w:bottom w:val="nil"/>
              <w:right w:val="nil"/>
            </w:tcBorders>
            <w:shd w:val="clear" w:color="auto" w:fill="auto"/>
            <w:noWrap/>
            <w:vAlign w:val="bottom"/>
            <w:hideMark/>
          </w:tcPr>
          <w:p w14:paraId="72BBDE2A"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-0.06</w:t>
            </w:r>
          </w:p>
        </w:tc>
        <w:tc>
          <w:tcPr>
            <w:tcW w:w="710" w:type="dxa"/>
            <w:tcBorders>
              <w:top w:val="nil"/>
              <w:left w:val="nil"/>
              <w:bottom w:val="nil"/>
              <w:right w:val="nil"/>
            </w:tcBorders>
            <w:shd w:val="clear" w:color="auto" w:fill="auto"/>
            <w:noWrap/>
            <w:vAlign w:val="bottom"/>
            <w:hideMark/>
          </w:tcPr>
          <w:p w14:paraId="2C46E85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0.95</w:t>
            </w:r>
          </w:p>
        </w:tc>
        <w:tc>
          <w:tcPr>
            <w:tcW w:w="672" w:type="dxa"/>
            <w:tcBorders>
              <w:top w:val="nil"/>
              <w:left w:val="nil"/>
              <w:bottom w:val="nil"/>
              <w:right w:val="nil"/>
            </w:tcBorders>
            <w:shd w:val="clear" w:color="auto" w:fill="auto"/>
            <w:noWrap/>
            <w:vAlign w:val="bottom"/>
            <w:hideMark/>
          </w:tcPr>
          <w:p w14:paraId="374B5D64"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-1.082</w:t>
            </w:r>
          </w:p>
        </w:tc>
        <w:tc>
          <w:tcPr>
            <w:tcW w:w="728" w:type="dxa"/>
            <w:tcBorders>
              <w:top w:val="nil"/>
              <w:left w:val="nil"/>
              <w:bottom w:val="nil"/>
              <w:right w:val="nil"/>
            </w:tcBorders>
            <w:shd w:val="clear" w:color="auto" w:fill="auto"/>
            <w:noWrap/>
            <w:vAlign w:val="bottom"/>
            <w:hideMark/>
          </w:tcPr>
          <w:p w14:paraId="614AA9B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0.28</w:t>
            </w:r>
          </w:p>
        </w:tc>
      </w:tr>
      <w:tr w:rsidR="009976F0" w:rsidRPr="008262B3" w14:paraId="0624E2C5" w14:textId="77777777" w:rsidTr="006C7D65">
        <w:trPr>
          <w:trHeight w:val="300"/>
          <w:jc w:val="center"/>
        </w:trPr>
        <w:tc>
          <w:tcPr>
            <w:tcW w:w="2119" w:type="dxa"/>
            <w:vMerge/>
            <w:tcBorders>
              <w:top w:val="nil"/>
              <w:left w:val="nil"/>
              <w:bottom w:val="nil"/>
              <w:right w:val="nil"/>
            </w:tcBorders>
            <w:vAlign w:val="center"/>
            <w:hideMark/>
          </w:tcPr>
          <w:p w14:paraId="25CB973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0E751C09"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days</w:t>
            </w:r>
          </w:p>
        </w:tc>
        <w:tc>
          <w:tcPr>
            <w:tcW w:w="672" w:type="dxa"/>
            <w:tcBorders>
              <w:top w:val="nil"/>
              <w:left w:val="nil"/>
              <w:bottom w:val="nil"/>
              <w:right w:val="nil"/>
            </w:tcBorders>
            <w:shd w:val="clear" w:color="auto" w:fill="auto"/>
            <w:noWrap/>
            <w:vAlign w:val="bottom"/>
            <w:hideMark/>
          </w:tcPr>
          <w:p w14:paraId="3DC12CD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2.058</w:t>
            </w:r>
          </w:p>
        </w:tc>
        <w:tc>
          <w:tcPr>
            <w:tcW w:w="728" w:type="dxa"/>
            <w:tcBorders>
              <w:top w:val="nil"/>
              <w:left w:val="nil"/>
              <w:bottom w:val="nil"/>
              <w:right w:val="nil"/>
            </w:tcBorders>
            <w:shd w:val="clear" w:color="auto" w:fill="auto"/>
            <w:noWrap/>
            <w:vAlign w:val="bottom"/>
            <w:hideMark/>
          </w:tcPr>
          <w:p w14:paraId="36E1BD9F"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0.042</w:t>
            </w:r>
          </w:p>
        </w:tc>
        <w:tc>
          <w:tcPr>
            <w:tcW w:w="672" w:type="dxa"/>
            <w:tcBorders>
              <w:top w:val="nil"/>
              <w:left w:val="nil"/>
              <w:bottom w:val="nil"/>
              <w:right w:val="nil"/>
            </w:tcBorders>
            <w:shd w:val="clear" w:color="auto" w:fill="auto"/>
            <w:noWrap/>
            <w:vAlign w:val="bottom"/>
            <w:hideMark/>
          </w:tcPr>
          <w:p w14:paraId="0D34593A"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0.352</w:t>
            </w:r>
          </w:p>
        </w:tc>
        <w:tc>
          <w:tcPr>
            <w:tcW w:w="728" w:type="dxa"/>
            <w:tcBorders>
              <w:top w:val="nil"/>
              <w:left w:val="nil"/>
              <w:bottom w:val="nil"/>
              <w:right w:val="nil"/>
            </w:tcBorders>
            <w:shd w:val="clear" w:color="auto" w:fill="auto"/>
            <w:noWrap/>
            <w:vAlign w:val="bottom"/>
            <w:hideMark/>
          </w:tcPr>
          <w:p w14:paraId="2C4FBF1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0.73</w:t>
            </w:r>
          </w:p>
        </w:tc>
        <w:tc>
          <w:tcPr>
            <w:tcW w:w="706" w:type="dxa"/>
            <w:tcBorders>
              <w:top w:val="nil"/>
              <w:left w:val="nil"/>
              <w:bottom w:val="nil"/>
              <w:right w:val="nil"/>
            </w:tcBorders>
            <w:shd w:val="clear" w:color="auto" w:fill="auto"/>
            <w:noWrap/>
            <w:vAlign w:val="bottom"/>
            <w:hideMark/>
          </w:tcPr>
          <w:p w14:paraId="0A62B7F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5.057</w:t>
            </w:r>
          </w:p>
        </w:tc>
        <w:tc>
          <w:tcPr>
            <w:tcW w:w="710" w:type="dxa"/>
            <w:tcBorders>
              <w:top w:val="nil"/>
              <w:left w:val="nil"/>
              <w:bottom w:val="nil"/>
              <w:right w:val="nil"/>
            </w:tcBorders>
            <w:shd w:val="clear" w:color="auto" w:fill="auto"/>
            <w:noWrap/>
            <w:vAlign w:val="bottom"/>
            <w:hideMark/>
          </w:tcPr>
          <w:p w14:paraId="083833B5"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672" w:type="dxa"/>
            <w:tcBorders>
              <w:top w:val="nil"/>
              <w:left w:val="nil"/>
              <w:bottom w:val="nil"/>
              <w:right w:val="nil"/>
            </w:tcBorders>
            <w:shd w:val="clear" w:color="auto" w:fill="auto"/>
            <w:noWrap/>
            <w:vAlign w:val="bottom"/>
            <w:hideMark/>
          </w:tcPr>
          <w:p w14:paraId="6F246A5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0.011</w:t>
            </w:r>
          </w:p>
        </w:tc>
        <w:tc>
          <w:tcPr>
            <w:tcW w:w="728" w:type="dxa"/>
            <w:tcBorders>
              <w:top w:val="nil"/>
              <w:left w:val="nil"/>
              <w:bottom w:val="nil"/>
              <w:right w:val="nil"/>
            </w:tcBorders>
            <w:shd w:val="clear" w:color="auto" w:fill="auto"/>
            <w:noWrap/>
            <w:vAlign w:val="bottom"/>
            <w:hideMark/>
          </w:tcPr>
          <w:p w14:paraId="63105F4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0.99</w:t>
            </w:r>
          </w:p>
        </w:tc>
      </w:tr>
      <w:tr w:rsidR="009976F0" w:rsidRPr="008262B3" w14:paraId="1E0098B0" w14:textId="77777777" w:rsidTr="006C7D65">
        <w:trPr>
          <w:trHeight w:val="300"/>
          <w:jc w:val="center"/>
        </w:trPr>
        <w:tc>
          <w:tcPr>
            <w:tcW w:w="2119" w:type="dxa"/>
            <w:tcBorders>
              <w:top w:val="nil"/>
              <w:left w:val="nil"/>
              <w:bottom w:val="nil"/>
              <w:right w:val="nil"/>
            </w:tcBorders>
            <w:shd w:val="clear" w:color="auto" w:fill="auto"/>
            <w:noWrap/>
            <w:vAlign w:val="bottom"/>
            <w:hideMark/>
          </w:tcPr>
          <w:p w14:paraId="501C5238"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698B0017"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148F52B7"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59650095"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12D4469F"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74A60A37"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06" w:type="dxa"/>
            <w:tcBorders>
              <w:top w:val="nil"/>
              <w:left w:val="nil"/>
              <w:bottom w:val="nil"/>
              <w:right w:val="nil"/>
            </w:tcBorders>
            <w:shd w:val="clear" w:color="auto" w:fill="auto"/>
            <w:noWrap/>
            <w:vAlign w:val="bottom"/>
            <w:hideMark/>
          </w:tcPr>
          <w:p w14:paraId="20E2D29F"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10" w:type="dxa"/>
            <w:tcBorders>
              <w:top w:val="nil"/>
              <w:left w:val="nil"/>
              <w:bottom w:val="nil"/>
              <w:right w:val="nil"/>
            </w:tcBorders>
            <w:shd w:val="clear" w:color="auto" w:fill="auto"/>
            <w:noWrap/>
            <w:vAlign w:val="bottom"/>
            <w:hideMark/>
          </w:tcPr>
          <w:p w14:paraId="38B6F44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5DC7264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3C15739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r>
      <w:tr w:rsidR="009976F0" w:rsidRPr="008262B3" w14:paraId="1C31C1A2" w14:textId="77777777" w:rsidTr="006C7D65">
        <w:trPr>
          <w:trHeight w:val="300"/>
          <w:jc w:val="center"/>
        </w:trPr>
        <w:tc>
          <w:tcPr>
            <w:tcW w:w="2119" w:type="dxa"/>
            <w:vMerge w:val="restart"/>
            <w:tcBorders>
              <w:top w:val="nil"/>
              <w:left w:val="nil"/>
              <w:bottom w:val="nil"/>
              <w:right w:val="nil"/>
            </w:tcBorders>
            <w:shd w:val="clear" w:color="auto" w:fill="auto"/>
            <w:vAlign w:val="center"/>
            <w:hideMark/>
          </w:tcPr>
          <w:p w14:paraId="17EE6531" w14:textId="1BBB5554" w:rsidR="009976F0" w:rsidRPr="008262B3" w:rsidRDefault="0058752D" w:rsidP="006C7D65">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 xml:space="preserve">D) </w:t>
            </w:r>
            <w:r w:rsidR="009976F0" w:rsidRPr="008262B3">
              <w:rPr>
                <w:rFonts w:ascii="Arial" w:eastAsia="Times New Roman" w:hAnsi="Arial" w:cs="Arial"/>
                <w:color w:val="000000"/>
                <w:sz w:val="16"/>
                <w:szCs w:val="16"/>
                <w:lang w:eastAsia="en-GB"/>
              </w:rPr>
              <w:t>Pollen load size brought back from all pollen foraging bouts</w:t>
            </w:r>
          </w:p>
        </w:tc>
        <w:tc>
          <w:tcPr>
            <w:tcW w:w="946" w:type="dxa"/>
            <w:tcBorders>
              <w:top w:val="nil"/>
              <w:left w:val="nil"/>
              <w:bottom w:val="nil"/>
              <w:right w:val="nil"/>
            </w:tcBorders>
            <w:shd w:val="clear" w:color="auto" w:fill="auto"/>
            <w:noWrap/>
            <w:vAlign w:val="bottom"/>
            <w:hideMark/>
          </w:tcPr>
          <w:p w14:paraId="2FACC6B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124F4F7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07A94A6D"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0498ED2D"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28" w:type="dxa"/>
            <w:tcBorders>
              <w:top w:val="nil"/>
              <w:left w:val="nil"/>
              <w:bottom w:val="nil"/>
              <w:right w:val="nil"/>
            </w:tcBorders>
            <w:shd w:val="clear" w:color="auto" w:fill="auto"/>
            <w:noWrap/>
            <w:vAlign w:val="bottom"/>
            <w:hideMark/>
          </w:tcPr>
          <w:p w14:paraId="79CF85F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706" w:type="dxa"/>
            <w:tcBorders>
              <w:top w:val="nil"/>
              <w:left w:val="nil"/>
              <w:bottom w:val="nil"/>
              <w:right w:val="nil"/>
            </w:tcBorders>
            <w:shd w:val="clear" w:color="auto" w:fill="auto"/>
            <w:noWrap/>
            <w:vAlign w:val="bottom"/>
            <w:hideMark/>
          </w:tcPr>
          <w:p w14:paraId="2952BAB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10" w:type="dxa"/>
            <w:tcBorders>
              <w:top w:val="nil"/>
              <w:left w:val="nil"/>
              <w:bottom w:val="nil"/>
              <w:right w:val="nil"/>
            </w:tcBorders>
            <w:shd w:val="clear" w:color="auto" w:fill="auto"/>
            <w:noWrap/>
            <w:vAlign w:val="bottom"/>
            <w:hideMark/>
          </w:tcPr>
          <w:p w14:paraId="65D270B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672" w:type="dxa"/>
            <w:tcBorders>
              <w:top w:val="nil"/>
              <w:left w:val="nil"/>
              <w:bottom w:val="nil"/>
              <w:right w:val="nil"/>
            </w:tcBorders>
            <w:shd w:val="clear" w:color="auto" w:fill="auto"/>
            <w:noWrap/>
            <w:vAlign w:val="bottom"/>
            <w:hideMark/>
          </w:tcPr>
          <w:p w14:paraId="553B4C6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28" w:type="dxa"/>
            <w:tcBorders>
              <w:top w:val="nil"/>
              <w:left w:val="nil"/>
              <w:bottom w:val="nil"/>
              <w:right w:val="nil"/>
            </w:tcBorders>
            <w:shd w:val="clear" w:color="auto" w:fill="auto"/>
            <w:noWrap/>
            <w:vAlign w:val="bottom"/>
            <w:hideMark/>
          </w:tcPr>
          <w:p w14:paraId="5EEF44DD"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r>
      <w:tr w:rsidR="009976F0" w:rsidRPr="008262B3" w14:paraId="19C8A487" w14:textId="77777777" w:rsidTr="006C7D65">
        <w:trPr>
          <w:trHeight w:val="300"/>
          <w:jc w:val="center"/>
        </w:trPr>
        <w:tc>
          <w:tcPr>
            <w:tcW w:w="2119" w:type="dxa"/>
            <w:vMerge/>
            <w:tcBorders>
              <w:top w:val="nil"/>
              <w:left w:val="nil"/>
              <w:bottom w:val="nil"/>
              <w:right w:val="nil"/>
            </w:tcBorders>
            <w:vAlign w:val="center"/>
            <w:hideMark/>
          </w:tcPr>
          <w:p w14:paraId="3BDE142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51B9089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428C826B"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237427BA"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1400" w:type="dxa"/>
            <w:gridSpan w:val="2"/>
            <w:tcBorders>
              <w:top w:val="nil"/>
              <w:left w:val="nil"/>
              <w:bottom w:val="nil"/>
              <w:right w:val="nil"/>
            </w:tcBorders>
            <w:shd w:val="clear" w:color="auto" w:fill="auto"/>
            <w:noWrap/>
            <w:vAlign w:val="bottom"/>
            <w:hideMark/>
          </w:tcPr>
          <w:p w14:paraId="3A24D0C7"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154, blocks = 8)</w:t>
            </w:r>
          </w:p>
        </w:tc>
        <w:tc>
          <w:tcPr>
            <w:tcW w:w="1416" w:type="dxa"/>
            <w:gridSpan w:val="2"/>
            <w:tcBorders>
              <w:top w:val="nil"/>
              <w:left w:val="nil"/>
              <w:bottom w:val="nil"/>
              <w:right w:val="nil"/>
            </w:tcBorders>
            <w:shd w:val="clear" w:color="auto" w:fill="auto"/>
            <w:noWrap/>
            <w:vAlign w:val="bottom"/>
            <w:hideMark/>
          </w:tcPr>
          <w:p w14:paraId="316A43B3"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275, blocks = 9)</w:t>
            </w:r>
          </w:p>
        </w:tc>
        <w:tc>
          <w:tcPr>
            <w:tcW w:w="1400" w:type="dxa"/>
            <w:gridSpan w:val="2"/>
            <w:tcBorders>
              <w:top w:val="nil"/>
              <w:left w:val="nil"/>
              <w:bottom w:val="nil"/>
              <w:right w:val="nil"/>
            </w:tcBorders>
            <w:shd w:val="clear" w:color="auto" w:fill="auto"/>
            <w:noWrap/>
            <w:vAlign w:val="bottom"/>
            <w:hideMark/>
          </w:tcPr>
          <w:p w14:paraId="54B408F6"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301, blocks = 9)</w:t>
            </w:r>
          </w:p>
        </w:tc>
      </w:tr>
      <w:tr w:rsidR="009976F0" w:rsidRPr="008262B3" w14:paraId="25A7A269" w14:textId="77777777" w:rsidTr="006C7D65">
        <w:trPr>
          <w:trHeight w:val="300"/>
          <w:jc w:val="center"/>
        </w:trPr>
        <w:tc>
          <w:tcPr>
            <w:tcW w:w="2119" w:type="dxa"/>
            <w:vMerge/>
            <w:tcBorders>
              <w:top w:val="nil"/>
              <w:left w:val="nil"/>
              <w:bottom w:val="nil"/>
              <w:right w:val="nil"/>
            </w:tcBorders>
            <w:vAlign w:val="center"/>
            <w:hideMark/>
          </w:tcPr>
          <w:p w14:paraId="415C9CB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18F60CBA"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I</w:t>
            </w:r>
          </w:p>
        </w:tc>
        <w:tc>
          <w:tcPr>
            <w:tcW w:w="672" w:type="dxa"/>
            <w:tcBorders>
              <w:top w:val="nil"/>
              <w:left w:val="nil"/>
              <w:bottom w:val="nil"/>
              <w:right w:val="nil"/>
            </w:tcBorders>
            <w:shd w:val="clear" w:color="auto" w:fill="auto"/>
            <w:noWrap/>
            <w:vAlign w:val="bottom"/>
            <w:hideMark/>
          </w:tcPr>
          <w:p w14:paraId="3252FE08"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34E8572B"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5064D36D"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-1.928</w:t>
            </w:r>
          </w:p>
        </w:tc>
        <w:tc>
          <w:tcPr>
            <w:tcW w:w="728" w:type="dxa"/>
            <w:tcBorders>
              <w:top w:val="nil"/>
              <w:left w:val="nil"/>
              <w:bottom w:val="nil"/>
              <w:right w:val="nil"/>
            </w:tcBorders>
            <w:shd w:val="clear" w:color="auto" w:fill="auto"/>
            <w:noWrap/>
            <w:vAlign w:val="bottom"/>
            <w:hideMark/>
          </w:tcPr>
          <w:p w14:paraId="470FEF6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0.056</w:t>
            </w:r>
          </w:p>
        </w:tc>
        <w:tc>
          <w:tcPr>
            <w:tcW w:w="706" w:type="dxa"/>
            <w:tcBorders>
              <w:top w:val="nil"/>
              <w:left w:val="nil"/>
              <w:bottom w:val="nil"/>
              <w:right w:val="nil"/>
            </w:tcBorders>
            <w:shd w:val="clear" w:color="auto" w:fill="auto"/>
            <w:noWrap/>
            <w:vAlign w:val="bottom"/>
            <w:hideMark/>
          </w:tcPr>
          <w:p w14:paraId="495F8D4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-4.967</w:t>
            </w:r>
          </w:p>
        </w:tc>
        <w:tc>
          <w:tcPr>
            <w:tcW w:w="710" w:type="dxa"/>
            <w:tcBorders>
              <w:top w:val="nil"/>
              <w:left w:val="nil"/>
              <w:bottom w:val="nil"/>
              <w:right w:val="nil"/>
            </w:tcBorders>
            <w:shd w:val="clear" w:color="auto" w:fill="auto"/>
            <w:noWrap/>
            <w:vAlign w:val="bottom"/>
            <w:hideMark/>
          </w:tcPr>
          <w:p w14:paraId="71BC5866"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c>
          <w:tcPr>
            <w:tcW w:w="672" w:type="dxa"/>
            <w:tcBorders>
              <w:top w:val="nil"/>
              <w:left w:val="nil"/>
              <w:bottom w:val="nil"/>
              <w:right w:val="nil"/>
            </w:tcBorders>
            <w:shd w:val="clear" w:color="auto" w:fill="auto"/>
            <w:noWrap/>
            <w:vAlign w:val="bottom"/>
            <w:hideMark/>
          </w:tcPr>
          <w:p w14:paraId="61983F4F"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-4.997</w:t>
            </w:r>
          </w:p>
        </w:tc>
        <w:tc>
          <w:tcPr>
            <w:tcW w:w="728" w:type="dxa"/>
            <w:tcBorders>
              <w:top w:val="nil"/>
              <w:left w:val="nil"/>
              <w:bottom w:val="nil"/>
              <w:right w:val="nil"/>
            </w:tcBorders>
            <w:shd w:val="clear" w:color="auto" w:fill="auto"/>
            <w:noWrap/>
            <w:vAlign w:val="bottom"/>
            <w:hideMark/>
          </w:tcPr>
          <w:p w14:paraId="28C19616"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r>
      <w:tr w:rsidR="009976F0" w:rsidRPr="008262B3" w14:paraId="4B4C16FA" w14:textId="77777777" w:rsidTr="006C7D65">
        <w:trPr>
          <w:trHeight w:val="300"/>
          <w:jc w:val="center"/>
        </w:trPr>
        <w:tc>
          <w:tcPr>
            <w:tcW w:w="2119" w:type="dxa"/>
            <w:vMerge/>
            <w:tcBorders>
              <w:top w:val="nil"/>
              <w:left w:val="nil"/>
              <w:bottom w:val="nil"/>
              <w:right w:val="nil"/>
            </w:tcBorders>
            <w:vAlign w:val="center"/>
            <w:hideMark/>
          </w:tcPr>
          <w:p w14:paraId="2B0E5682"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60199430"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LC</w:t>
            </w:r>
          </w:p>
        </w:tc>
        <w:tc>
          <w:tcPr>
            <w:tcW w:w="672" w:type="dxa"/>
            <w:tcBorders>
              <w:top w:val="nil"/>
              <w:left w:val="nil"/>
              <w:bottom w:val="nil"/>
              <w:right w:val="nil"/>
            </w:tcBorders>
            <w:shd w:val="clear" w:color="auto" w:fill="auto"/>
            <w:noWrap/>
            <w:vAlign w:val="bottom"/>
            <w:hideMark/>
          </w:tcPr>
          <w:p w14:paraId="5056E2E8"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304BC695"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660E15F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-0.278</w:t>
            </w:r>
          </w:p>
        </w:tc>
        <w:tc>
          <w:tcPr>
            <w:tcW w:w="728" w:type="dxa"/>
            <w:tcBorders>
              <w:top w:val="nil"/>
              <w:left w:val="nil"/>
              <w:bottom w:val="nil"/>
              <w:right w:val="nil"/>
            </w:tcBorders>
            <w:shd w:val="clear" w:color="auto" w:fill="auto"/>
            <w:noWrap/>
            <w:vAlign w:val="bottom"/>
            <w:hideMark/>
          </w:tcPr>
          <w:p w14:paraId="456DD51D"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0.78</w:t>
            </w:r>
          </w:p>
        </w:tc>
        <w:tc>
          <w:tcPr>
            <w:tcW w:w="706" w:type="dxa"/>
            <w:tcBorders>
              <w:top w:val="nil"/>
              <w:left w:val="nil"/>
              <w:bottom w:val="nil"/>
              <w:right w:val="nil"/>
            </w:tcBorders>
            <w:shd w:val="clear" w:color="auto" w:fill="auto"/>
            <w:noWrap/>
            <w:vAlign w:val="bottom"/>
            <w:hideMark/>
          </w:tcPr>
          <w:p w14:paraId="2195835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-0.923</w:t>
            </w:r>
          </w:p>
        </w:tc>
        <w:tc>
          <w:tcPr>
            <w:tcW w:w="710" w:type="dxa"/>
            <w:tcBorders>
              <w:top w:val="nil"/>
              <w:left w:val="nil"/>
              <w:bottom w:val="nil"/>
              <w:right w:val="nil"/>
            </w:tcBorders>
            <w:shd w:val="clear" w:color="auto" w:fill="auto"/>
            <w:noWrap/>
            <w:vAlign w:val="bottom"/>
            <w:hideMark/>
          </w:tcPr>
          <w:p w14:paraId="7FDC773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0.36</w:t>
            </w:r>
          </w:p>
        </w:tc>
        <w:tc>
          <w:tcPr>
            <w:tcW w:w="672" w:type="dxa"/>
            <w:tcBorders>
              <w:top w:val="nil"/>
              <w:left w:val="nil"/>
              <w:bottom w:val="nil"/>
              <w:right w:val="nil"/>
            </w:tcBorders>
            <w:shd w:val="clear" w:color="auto" w:fill="auto"/>
            <w:noWrap/>
            <w:vAlign w:val="bottom"/>
            <w:hideMark/>
          </w:tcPr>
          <w:p w14:paraId="47D69EA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-0.949</w:t>
            </w:r>
          </w:p>
        </w:tc>
        <w:tc>
          <w:tcPr>
            <w:tcW w:w="728" w:type="dxa"/>
            <w:tcBorders>
              <w:top w:val="nil"/>
              <w:left w:val="nil"/>
              <w:bottom w:val="nil"/>
              <w:right w:val="nil"/>
            </w:tcBorders>
            <w:shd w:val="clear" w:color="auto" w:fill="auto"/>
            <w:noWrap/>
            <w:vAlign w:val="bottom"/>
            <w:hideMark/>
          </w:tcPr>
          <w:p w14:paraId="0F91112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0.34</w:t>
            </w:r>
          </w:p>
        </w:tc>
      </w:tr>
      <w:tr w:rsidR="009976F0" w:rsidRPr="008262B3" w14:paraId="1AFA1CA4" w14:textId="77777777" w:rsidTr="006C7D65">
        <w:trPr>
          <w:trHeight w:val="300"/>
          <w:jc w:val="center"/>
        </w:trPr>
        <w:tc>
          <w:tcPr>
            <w:tcW w:w="2119" w:type="dxa"/>
            <w:vMerge/>
            <w:tcBorders>
              <w:top w:val="nil"/>
              <w:left w:val="nil"/>
              <w:bottom w:val="nil"/>
              <w:right w:val="nil"/>
            </w:tcBorders>
            <w:vAlign w:val="center"/>
            <w:hideMark/>
          </w:tcPr>
          <w:p w14:paraId="411A60CB"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2C001BC5"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M</w:t>
            </w:r>
          </w:p>
        </w:tc>
        <w:tc>
          <w:tcPr>
            <w:tcW w:w="672" w:type="dxa"/>
            <w:tcBorders>
              <w:top w:val="nil"/>
              <w:left w:val="nil"/>
              <w:bottom w:val="nil"/>
              <w:right w:val="nil"/>
            </w:tcBorders>
            <w:shd w:val="clear" w:color="auto" w:fill="auto"/>
            <w:noWrap/>
            <w:vAlign w:val="bottom"/>
            <w:hideMark/>
          </w:tcPr>
          <w:p w14:paraId="1B362E1C"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08939DF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22201CF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-2.901</w:t>
            </w:r>
          </w:p>
        </w:tc>
        <w:tc>
          <w:tcPr>
            <w:tcW w:w="728" w:type="dxa"/>
            <w:tcBorders>
              <w:top w:val="nil"/>
              <w:left w:val="nil"/>
              <w:bottom w:val="nil"/>
              <w:right w:val="nil"/>
            </w:tcBorders>
            <w:shd w:val="clear" w:color="auto" w:fill="auto"/>
            <w:noWrap/>
            <w:vAlign w:val="bottom"/>
            <w:hideMark/>
          </w:tcPr>
          <w:p w14:paraId="450422D2"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0.0043</w:t>
            </w:r>
          </w:p>
        </w:tc>
        <w:tc>
          <w:tcPr>
            <w:tcW w:w="706" w:type="dxa"/>
            <w:tcBorders>
              <w:top w:val="nil"/>
              <w:left w:val="nil"/>
              <w:bottom w:val="nil"/>
              <w:right w:val="nil"/>
            </w:tcBorders>
            <w:shd w:val="clear" w:color="auto" w:fill="auto"/>
            <w:noWrap/>
            <w:vAlign w:val="bottom"/>
            <w:hideMark/>
          </w:tcPr>
          <w:p w14:paraId="4AB8AC2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-2.19</w:t>
            </w:r>
          </w:p>
        </w:tc>
        <w:tc>
          <w:tcPr>
            <w:tcW w:w="710" w:type="dxa"/>
            <w:tcBorders>
              <w:top w:val="nil"/>
              <w:left w:val="nil"/>
              <w:bottom w:val="nil"/>
              <w:right w:val="nil"/>
            </w:tcBorders>
            <w:shd w:val="clear" w:color="auto" w:fill="auto"/>
            <w:noWrap/>
            <w:vAlign w:val="bottom"/>
            <w:hideMark/>
          </w:tcPr>
          <w:p w14:paraId="29B03FA9"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0.029</w:t>
            </w:r>
          </w:p>
        </w:tc>
        <w:tc>
          <w:tcPr>
            <w:tcW w:w="672" w:type="dxa"/>
            <w:tcBorders>
              <w:top w:val="nil"/>
              <w:left w:val="nil"/>
              <w:bottom w:val="nil"/>
              <w:right w:val="nil"/>
            </w:tcBorders>
            <w:shd w:val="clear" w:color="auto" w:fill="auto"/>
            <w:noWrap/>
            <w:vAlign w:val="bottom"/>
            <w:hideMark/>
          </w:tcPr>
          <w:p w14:paraId="69870FC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-5.226</w:t>
            </w:r>
          </w:p>
        </w:tc>
        <w:tc>
          <w:tcPr>
            <w:tcW w:w="728" w:type="dxa"/>
            <w:tcBorders>
              <w:top w:val="nil"/>
              <w:left w:val="nil"/>
              <w:bottom w:val="nil"/>
              <w:right w:val="nil"/>
            </w:tcBorders>
            <w:shd w:val="clear" w:color="auto" w:fill="auto"/>
            <w:noWrap/>
            <w:vAlign w:val="bottom"/>
            <w:hideMark/>
          </w:tcPr>
          <w:p w14:paraId="7D75603E"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&lt;0.001</w:t>
            </w:r>
          </w:p>
        </w:tc>
      </w:tr>
      <w:tr w:rsidR="009976F0" w:rsidRPr="008262B3" w14:paraId="19F3CFBF" w14:textId="77777777" w:rsidTr="006C7D65">
        <w:trPr>
          <w:trHeight w:val="300"/>
          <w:jc w:val="center"/>
        </w:trPr>
        <w:tc>
          <w:tcPr>
            <w:tcW w:w="2119" w:type="dxa"/>
            <w:vMerge/>
            <w:tcBorders>
              <w:top w:val="nil"/>
              <w:left w:val="nil"/>
              <w:bottom w:val="nil"/>
              <w:right w:val="nil"/>
            </w:tcBorders>
            <w:vAlign w:val="center"/>
            <w:hideMark/>
          </w:tcPr>
          <w:p w14:paraId="08298BA2"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3CDE8757" w14:textId="77777777" w:rsidR="009976F0" w:rsidRPr="008262B3" w:rsidRDefault="009976F0" w:rsidP="003F62F2">
            <w:pPr>
              <w:spacing w:after="0" w:line="240" w:lineRule="auto"/>
              <w:rPr>
                <w:rFonts w:ascii="Arial" w:eastAsia="Times New Roman" w:hAnsi="Arial" w:cs="Arial"/>
                <w:color w:val="000000"/>
                <w:sz w:val="16"/>
                <w:szCs w:val="16"/>
                <w:lang w:eastAsia="en-GB"/>
              </w:rPr>
            </w:pPr>
            <w:proofErr w:type="spellStart"/>
            <w:r w:rsidRPr="008262B3">
              <w:rPr>
                <w:rFonts w:ascii="Arial" w:eastAsia="Times New Roman" w:hAnsi="Arial" w:cs="Arial"/>
                <w:color w:val="000000"/>
                <w:sz w:val="16"/>
                <w:szCs w:val="16"/>
                <w:lang w:eastAsia="en-GB"/>
              </w:rPr>
              <w:t>queenloss</w:t>
            </w:r>
            <w:proofErr w:type="spellEnd"/>
          </w:p>
        </w:tc>
        <w:tc>
          <w:tcPr>
            <w:tcW w:w="672" w:type="dxa"/>
            <w:tcBorders>
              <w:top w:val="nil"/>
              <w:left w:val="nil"/>
              <w:bottom w:val="nil"/>
              <w:right w:val="nil"/>
            </w:tcBorders>
            <w:shd w:val="clear" w:color="auto" w:fill="auto"/>
            <w:noWrap/>
            <w:vAlign w:val="bottom"/>
            <w:hideMark/>
          </w:tcPr>
          <w:p w14:paraId="3FFAE50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17302D62"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2E49D02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0.424</w:t>
            </w:r>
          </w:p>
        </w:tc>
        <w:tc>
          <w:tcPr>
            <w:tcW w:w="728" w:type="dxa"/>
            <w:tcBorders>
              <w:top w:val="nil"/>
              <w:left w:val="nil"/>
              <w:bottom w:val="nil"/>
              <w:right w:val="nil"/>
            </w:tcBorders>
            <w:shd w:val="clear" w:color="auto" w:fill="auto"/>
            <w:noWrap/>
            <w:vAlign w:val="bottom"/>
            <w:hideMark/>
          </w:tcPr>
          <w:p w14:paraId="60C37A4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0.67</w:t>
            </w:r>
          </w:p>
        </w:tc>
        <w:tc>
          <w:tcPr>
            <w:tcW w:w="706" w:type="dxa"/>
            <w:tcBorders>
              <w:top w:val="nil"/>
              <w:left w:val="nil"/>
              <w:bottom w:val="nil"/>
              <w:right w:val="nil"/>
            </w:tcBorders>
            <w:shd w:val="clear" w:color="auto" w:fill="auto"/>
            <w:noWrap/>
            <w:vAlign w:val="bottom"/>
            <w:hideMark/>
          </w:tcPr>
          <w:p w14:paraId="4636D74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-0.561</w:t>
            </w:r>
          </w:p>
        </w:tc>
        <w:tc>
          <w:tcPr>
            <w:tcW w:w="710" w:type="dxa"/>
            <w:tcBorders>
              <w:top w:val="nil"/>
              <w:left w:val="nil"/>
              <w:bottom w:val="nil"/>
              <w:right w:val="nil"/>
            </w:tcBorders>
            <w:shd w:val="clear" w:color="auto" w:fill="auto"/>
            <w:noWrap/>
            <w:vAlign w:val="bottom"/>
            <w:hideMark/>
          </w:tcPr>
          <w:p w14:paraId="40ED7E5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0.58</w:t>
            </w:r>
          </w:p>
        </w:tc>
        <w:tc>
          <w:tcPr>
            <w:tcW w:w="672" w:type="dxa"/>
            <w:tcBorders>
              <w:top w:val="nil"/>
              <w:left w:val="nil"/>
              <w:bottom w:val="nil"/>
              <w:right w:val="nil"/>
            </w:tcBorders>
            <w:shd w:val="clear" w:color="auto" w:fill="auto"/>
            <w:noWrap/>
            <w:vAlign w:val="bottom"/>
            <w:hideMark/>
          </w:tcPr>
          <w:p w14:paraId="72145DEA"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-0.041</w:t>
            </w:r>
          </w:p>
        </w:tc>
        <w:tc>
          <w:tcPr>
            <w:tcW w:w="728" w:type="dxa"/>
            <w:tcBorders>
              <w:top w:val="nil"/>
              <w:left w:val="nil"/>
              <w:bottom w:val="nil"/>
              <w:right w:val="nil"/>
            </w:tcBorders>
            <w:shd w:val="clear" w:color="auto" w:fill="auto"/>
            <w:noWrap/>
            <w:vAlign w:val="bottom"/>
            <w:hideMark/>
          </w:tcPr>
          <w:p w14:paraId="1263CE7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0.97</w:t>
            </w:r>
          </w:p>
        </w:tc>
      </w:tr>
      <w:tr w:rsidR="009976F0" w:rsidRPr="008262B3" w14:paraId="71639129" w14:textId="77777777" w:rsidTr="006C7D65">
        <w:trPr>
          <w:trHeight w:val="300"/>
          <w:jc w:val="center"/>
        </w:trPr>
        <w:tc>
          <w:tcPr>
            <w:tcW w:w="2119" w:type="dxa"/>
            <w:vMerge/>
            <w:tcBorders>
              <w:top w:val="nil"/>
              <w:left w:val="nil"/>
              <w:bottom w:val="nil"/>
              <w:right w:val="nil"/>
            </w:tcBorders>
            <w:vAlign w:val="center"/>
            <w:hideMark/>
          </w:tcPr>
          <w:p w14:paraId="39758E2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6DDC5299"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days</w:t>
            </w:r>
          </w:p>
        </w:tc>
        <w:tc>
          <w:tcPr>
            <w:tcW w:w="672" w:type="dxa"/>
            <w:tcBorders>
              <w:top w:val="nil"/>
              <w:left w:val="nil"/>
              <w:bottom w:val="nil"/>
              <w:right w:val="nil"/>
            </w:tcBorders>
            <w:shd w:val="clear" w:color="auto" w:fill="auto"/>
            <w:noWrap/>
            <w:vAlign w:val="bottom"/>
            <w:hideMark/>
          </w:tcPr>
          <w:p w14:paraId="3859BA42"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654B476C"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13FFE51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-1.373</w:t>
            </w:r>
          </w:p>
        </w:tc>
        <w:tc>
          <w:tcPr>
            <w:tcW w:w="728" w:type="dxa"/>
            <w:tcBorders>
              <w:top w:val="nil"/>
              <w:left w:val="nil"/>
              <w:bottom w:val="nil"/>
              <w:right w:val="nil"/>
            </w:tcBorders>
            <w:shd w:val="clear" w:color="auto" w:fill="auto"/>
            <w:noWrap/>
            <w:vAlign w:val="bottom"/>
            <w:hideMark/>
          </w:tcPr>
          <w:p w14:paraId="5B04313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0.172</w:t>
            </w:r>
          </w:p>
        </w:tc>
        <w:tc>
          <w:tcPr>
            <w:tcW w:w="706" w:type="dxa"/>
            <w:tcBorders>
              <w:top w:val="nil"/>
              <w:left w:val="nil"/>
              <w:bottom w:val="nil"/>
              <w:right w:val="nil"/>
            </w:tcBorders>
            <w:shd w:val="clear" w:color="auto" w:fill="auto"/>
            <w:noWrap/>
            <w:vAlign w:val="bottom"/>
            <w:hideMark/>
          </w:tcPr>
          <w:p w14:paraId="4AE0FBF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2.846</w:t>
            </w:r>
          </w:p>
        </w:tc>
        <w:tc>
          <w:tcPr>
            <w:tcW w:w="710" w:type="dxa"/>
            <w:tcBorders>
              <w:top w:val="nil"/>
              <w:left w:val="nil"/>
              <w:bottom w:val="nil"/>
              <w:right w:val="nil"/>
            </w:tcBorders>
            <w:shd w:val="clear" w:color="auto" w:fill="auto"/>
            <w:noWrap/>
            <w:vAlign w:val="bottom"/>
            <w:hideMark/>
          </w:tcPr>
          <w:p w14:paraId="342F5600"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0.0048</w:t>
            </w:r>
          </w:p>
        </w:tc>
        <w:tc>
          <w:tcPr>
            <w:tcW w:w="672" w:type="dxa"/>
            <w:tcBorders>
              <w:top w:val="nil"/>
              <w:left w:val="nil"/>
              <w:bottom w:val="nil"/>
              <w:right w:val="nil"/>
            </w:tcBorders>
            <w:shd w:val="clear" w:color="auto" w:fill="auto"/>
            <w:noWrap/>
            <w:vAlign w:val="bottom"/>
            <w:hideMark/>
          </w:tcPr>
          <w:p w14:paraId="17030FF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0.707</w:t>
            </w:r>
          </w:p>
        </w:tc>
        <w:tc>
          <w:tcPr>
            <w:tcW w:w="728" w:type="dxa"/>
            <w:tcBorders>
              <w:top w:val="nil"/>
              <w:left w:val="nil"/>
              <w:bottom w:val="nil"/>
              <w:right w:val="nil"/>
            </w:tcBorders>
            <w:shd w:val="clear" w:color="auto" w:fill="auto"/>
            <w:noWrap/>
            <w:vAlign w:val="bottom"/>
            <w:hideMark/>
          </w:tcPr>
          <w:p w14:paraId="6B88925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0.48</w:t>
            </w:r>
          </w:p>
        </w:tc>
      </w:tr>
      <w:tr w:rsidR="006C7D65" w:rsidRPr="008262B3" w14:paraId="21DCF826" w14:textId="77777777" w:rsidTr="006C7D65">
        <w:trPr>
          <w:trHeight w:val="300"/>
          <w:jc w:val="center"/>
        </w:trPr>
        <w:tc>
          <w:tcPr>
            <w:tcW w:w="2119" w:type="dxa"/>
            <w:tcBorders>
              <w:top w:val="nil"/>
              <w:left w:val="nil"/>
              <w:bottom w:val="nil"/>
              <w:right w:val="nil"/>
            </w:tcBorders>
            <w:shd w:val="clear" w:color="auto" w:fill="auto"/>
            <w:noWrap/>
            <w:vAlign w:val="bottom"/>
          </w:tcPr>
          <w:p w14:paraId="2E8D725E" w14:textId="77777777" w:rsidR="006C7D65" w:rsidRDefault="006C7D65"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tcPr>
          <w:p w14:paraId="0369496F"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tcPr>
          <w:p w14:paraId="7932CD29"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tcPr>
          <w:p w14:paraId="2CF593AF"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tcPr>
          <w:p w14:paraId="642F68BA"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tcPr>
          <w:p w14:paraId="09D1A4B4"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706" w:type="dxa"/>
            <w:tcBorders>
              <w:top w:val="nil"/>
              <w:left w:val="nil"/>
              <w:bottom w:val="nil"/>
              <w:right w:val="nil"/>
            </w:tcBorders>
            <w:shd w:val="clear" w:color="auto" w:fill="auto"/>
            <w:noWrap/>
            <w:vAlign w:val="bottom"/>
          </w:tcPr>
          <w:p w14:paraId="4AA84DE7"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710" w:type="dxa"/>
            <w:tcBorders>
              <w:top w:val="nil"/>
              <w:left w:val="nil"/>
              <w:bottom w:val="nil"/>
              <w:right w:val="nil"/>
            </w:tcBorders>
            <w:shd w:val="clear" w:color="auto" w:fill="auto"/>
            <w:noWrap/>
            <w:vAlign w:val="bottom"/>
          </w:tcPr>
          <w:p w14:paraId="35C17FD2"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tcPr>
          <w:p w14:paraId="5B515A27"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tcPr>
          <w:p w14:paraId="5AFC7337"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r>
      <w:tr w:rsidR="006C7D65" w:rsidRPr="008262B3" w14:paraId="53FF7DAB" w14:textId="77777777" w:rsidTr="006C7D65">
        <w:trPr>
          <w:trHeight w:val="300"/>
          <w:jc w:val="center"/>
        </w:trPr>
        <w:tc>
          <w:tcPr>
            <w:tcW w:w="2119" w:type="dxa"/>
            <w:tcBorders>
              <w:top w:val="nil"/>
              <w:left w:val="nil"/>
              <w:bottom w:val="nil"/>
              <w:right w:val="nil"/>
            </w:tcBorders>
            <w:shd w:val="clear" w:color="auto" w:fill="auto"/>
            <w:noWrap/>
            <w:vAlign w:val="bottom"/>
          </w:tcPr>
          <w:p w14:paraId="018894FE" w14:textId="77777777" w:rsidR="006C7D65" w:rsidRDefault="006C7D65"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tcPr>
          <w:p w14:paraId="6FC88CEB"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tcPr>
          <w:p w14:paraId="7BD2F97F"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tcPr>
          <w:p w14:paraId="67BA78B1"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tcPr>
          <w:p w14:paraId="77B50C5E"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tcPr>
          <w:p w14:paraId="77A86BD4"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706" w:type="dxa"/>
            <w:tcBorders>
              <w:top w:val="nil"/>
              <w:left w:val="nil"/>
              <w:bottom w:val="nil"/>
              <w:right w:val="nil"/>
            </w:tcBorders>
            <w:shd w:val="clear" w:color="auto" w:fill="auto"/>
            <w:noWrap/>
            <w:vAlign w:val="bottom"/>
          </w:tcPr>
          <w:p w14:paraId="133DA39F"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710" w:type="dxa"/>
            <w:tcBorders>
              <w:top w:val="nil"/>
              <w:left w:val="nil"/>
              <w:bottom w:val="nil"/>
              <w:right w:val="nil"/>
            </w:tcBorders>
            <w:shd w:val="clear" w:color="auto" w:fill="auto"/>
            <w:noWrap/>
            <w:vAlign w:val="bottom"/>
          </w:tcPr>
          <w:p w14:paraId="3EBACB20"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tcPr>
          <w:p w14:paraId="1F0F6597"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tcPr>
          <w:p w14:paraId="2CB918F7" w14:textId="77777777" w:rsidR="006C7D65" w:rsidRPr="008262B3" w:rsidRDefault="006C7D65" w:rsidP="003F62F2">
            <w:pPr>
              <w:spacing w:after="0" w:line="240" w:lineRule="auto"/>
              <w:rPr>
                <w:rFonts w:ascii="Arial" w:eastAsia="Times New Roman" w:hAnsi="Arial" w:cs="Arial"/>
                <w:color w:val="000000"/>
                <w:sz w:val="16"/>
                <w:szCs w:val="16"/>
                <w:lang w:eastAsia="en-GB"/>
              </w:rPr>
            </w:pPr>
          </w:p>
        </w:tc>
      </w:tr>
      <w:tr w:rsidR="009976F0" w:rsidRPr="008262B3" w14:paraId="58239355" w14:textId="77777777" w:rsidTr="006C7D65">
        <w:trPr>
          <w:trHeight w:val="300"/>
          <w:jc w:val="center"/>
        </w:trPr>
        <w:tc>
          <w:tcPr>
            <w:tcW w:w="2119" w:type="dxa"/>
            <w:tcBorders>
              <w:top w:val="nil"/>
              <w:left w:val="nil"/>
              <w:bottom w:val="nil"/>
              <w:right w:val="nil"/>
            </w:tcBorders>
            <w:shd w:val="clear" w:color="auto" w:fill="auto"/>
            <w:noWrap/>
            <w:vAlign w:val="bottom"/>
            <w:hideMark/>
          </w:tcPr>
          <w:p w14:paraId="13C4C583" w14:textId="77777777" w:rsidR="00AE75D0" w:rsidRDefault="00AE75D0" w:rsidP="003F62F2">
            <w:pPr>
              <w:spacing w:after="0" w:line="240" w:lineRule="auto"/>
              <w:rPr>
                <w:rFonts w:ascii="Arial" w:eastAsia="Times New Roman" w:hAnsi="Arial" w:cs="Arial"/>
                <w:color w:val="000000"/>
                <w:sz w:val="16"/>
                <w:szCs w:val="16"/>
                <w:lang w:eastAsia="en-GB"/>
              </w:rPr>
            </w:pPr>
          </w:p>
          <w:p w14:paraId="7ED9F08D" w14:textId="77777777" w:rsidR="00BC3BA4" w:rsidRDefault="00BC3BA4" w:rsidP="003F62F2">
            <w:pPr>
              <w:spacing w:after="0" w:line="240" w:lineRule="auto"/>
              <w:rPr>
                <w:rFonts w:ascii="Arial" w:eastAsia="Times New Roman" w:hAnsi="Arial" w:cs="Arial"/>
                <w:color w:val="000000"/>
                <w:sz w:val="16"/>
                <w:szCs w:val="16"/>
                <w:lang w:eastAsia="en-GB"/>
              </w:rPr>
            </w:pPr>
          </w:p>
          <w:p w14:paraId="09EE59BF" w14:textId="77777777" w:rsidR="00BC3BA4" w:rsidRDefault="00BC3BA4" w:rsidP="003F62F2">
            <w:pPr>
              <w:spacing w:after="0" w:line="240" w:lineRule="auto"/>
              <w:rPr>
                <w:rFonts w:ascii="Arial" w:eastAsia="Times New Roman" w:hAnsi="Arial" w:cs="Arial"/>
                <w:color w:val="000000"/>
                <w:sz w:val="16"/>
                <w:szCs w:val="16"/>
                <w:lang w:eastAsia="en-GB"/>
              </w:rPr>
            </w:pPr>
          </w:p>
          <w:p w14:paraId="17F5A611" w14:textId="77777777" w:rsidR="00BC3BA4" w:rsidRPr="008262B3" w:rsidRDefault="00BC3BA4"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45F09E10"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3AEC9505"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211DA60D"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09781445"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5EAE62D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06" w:type="dxa"/>
            <w:tcBorders>
              <w:top w:val="nil"/>
              <w:left w:val="nil"/>
              <w:bottom w:val="nil"/>
              <w:right w:val="nil"/>
            </w:tcBorders>
            <w:shd w:val="clear" w:color="auto" w:fill="auto"/>
            <w:noWrap/>
            <w:vAlign w:val="bottom"/>
            <w:hideMark/>
          </w:tcPr>
          <w:p w14:paraId="6312F91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10" w:type="dxa"/>
            <w:tcBorders>
              <w:top w:val="nil"/>
              <w:left w:val="nil"/>
              <w:bottom w:val="nil"/>
              <w:right w:val="nil"/>
            </w:tcBorders>
            <w:shd w:val="clear" w:color="auto" w:fill="auto"/>
            <w:noWrap/>
            <w:vAlign w:val="bottom"/>
            <w:hideMark/>
          </w:tcPr>
          <w:p w14:paraId="69EBEF6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1B4B4344"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3160582D"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r>
      <w:tr w:rsidR="009976F0" w:rsidRPr="008262B3" w14:paraId="401DD1C5" w14:textId="77777777" w:rsidTr="006C7D65">
        <w:trPr>
          <w:trHeight w:val="300"/>
          <w:jc w:val="center"/>
        </w:trPr>
        <w:tc>
          <w:tcPr>
            <w:tcW w:w="2119" w:type="dxa"/>
            <w:vMerge w:val="restart"/>
            <w:tcBorders>
              <w:top w:val="nil"/>
              <w:left w:val="nil"/>
              <w:bottom w:val="nil"/>
              <w:right w:val="nil"/>
            </w:tcBorders>
            <w:shd w:val="clear" w:color="auto" w:fill="auto"/>
            <w:vAlign w:val="center"/>
            <w:hideMark/>
          </w:tcPr>
          <w:p w14:paraId="67D80DAD" w14:textId="7CC536E7" w:rsidR="009976F0" w:rsidRPr="008262B3" w:rsidRDefault="0058752D" w:rsidP="006C7D65">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lastRenderedPageBreak/>
              <w:t xml:space="preserve">E) </w:t>
            </w:r>
            <w:r w:rsidR="009976F0" w:rsidRPr="008262B3">
              <w:rPr>
                <w:rFonts w:ascii="Arial" w:eastAsia="Times New Roman" w:hAnsi="Arial" w:cs="Arial"/>
                <w:color w:val="000000"/>
                <w:sz w:val="16"/>
                <w:szCs w:val="16"/>
                <w:lang w:eastAsia="en-GB"/>
              </w:rPr>
              <w:t>Pollen load size brought back from successful pollen foraging bouts</w:t>
            </w:r>
          </w:p>
        </w:tc>
        <w:tc>
          <w:tcPr>
            <w:tcW w:w="946" w:type="dxa"/>
            <w:tcBorders>
              <w:top w:val="nil"/>
              <w:left w:val="nil"/>
              <w:bottom w:val="nil"/>
              <w:right w:val="nil"/>
            </w:tcBorders>
            <w:shd w:val="clear" w:color="auto" w:fill="auto"/>
            <w:noWrap/>
            <w:vAlign w:val="bottom"/>
            <w:hideMark/>
          </w:tcPr>
          <w:p w14:paraId="669191F8"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7999B50D"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18C3AB63"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2592AB9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28" w:type="dxa"/>
            <w:tcBorders>
              <w:top w:val="nil"/>
              <w:left w:val="nil"/>
              <w:bottom w:val="nil"/>
              <w:right w:val="nil"/>
            </w:tcBorders>
            <w:shd w:val="clear" w:color="auto" w:fill="auto"/>
            <w:noWrap/>
            <w:vAlign w:val="bottom"/>
            <w:hideMark/>
          </w:tcPr>
          <w:p w14:paraId="06CD834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706" w:type="dxa"/>
            <w:tcBorders>
              <w:top w:val="nil"/>
              <w:left w:val="nil"/>
              <w:bottom w:val="nil"/>
              <w:right w:val="nil"/>
            </w:tcBorders>
            <w:shd w:val="clear" w:color="auto" w:fill="auto"/>
            <w:noWrap/>
            <w:vAlign w:val="bottom"/>
            <w:hideMark/>
          </w:tcPr>
          <w:p w14:paraId="15329A0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10" w:type="dxa"/>
            <w:tcBorders>
              <w:top w:val="nil"/>
              <w:left w:val="nil"/>
              <w:bottom w:val="nil"/>
              <w:right w:val="nil"/>
            </w:tcBorders>
            <w:shd w:val="clear" w:color="auto" w:fill="auto"/>
            <w:noWrap/>
            <w:vAlign w:val="bottom"/>
            <w:hideMark/>
          </w:tcPr>
          <w:p w14:paraId="514AF65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672" w:type="dxa"/>
            <w:tcBorders>
              <w:top w:val="nil"/>
              <w:left w:val="nil"/>
              <w:bottom w:val="nil"/>
              <w:right w:val="nil"/>
            </w:tcBorders>
            <w:shd w:val="clear" w:color="auto" w:fill="auto"/>
            <w:noWrap/>
            <w:vAlign w:val="bottom"/>
            <w:hideMark/>
          </w:tcPr>
          <w:p w14:paraId="43D89F7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28" w:type="dxa"/>
            <w:tcBorders>
              <w:top w:val="nil"/>
              <w:left w:val="nil"/>
              <w:bottom w:val="nil"/>
              <w:right w:val="nil"/>
            </w:tcBorders>
            <w:shd w:val="clear" w:color="auto" w:fill="auto"/>
            <w:noWrap/>
            <w:vAlign w:val="bottom"/>
            <w:hideMark/>
          </w:tcPr>
          <w:p w14:paraId="6869DBB0"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r>
      <w:tr w:rsidR="009976F0" w:rsidRPr="008262B3" w14:paraId="33E8A951" w14:textId="77777777" w:rsidTr="006C7D65">
        <w:trPr>
          <w:trHeight w:val="300"/>
          <w:jc w:val="center"/>
        </w:trPr>
        <w:tc>
          <w:tcPr>
            <w:tcW w:w="2119" w:type="dxa"/>
            <w:vMerge/>
            <w:tcBorders>
              <w:top w:val="nil"/>
              <w:left w:val="nil"/>
              <w:bottom w:val="nil"/>
              <w:right w:val="nil"/>
            </w:tcBorders>
            <w:vAlign w:val="center"/>
            <w:hideMark/>
          </w:tcPr>
          <w:p w14:paraId="53053C72"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0AECBF0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376837D2"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34323E7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1400" w:type="dxa"/>
            <w:gridSpan w:val="2"/>
            <w:tcBorders>
              <w:top w:val="nil"/>
              <w:left w:val="nil"/>
              <w:bottom w:val="nil"/>
              <w:right w:val="nil"/>
            </w:tcBorders>
            <w:shd w:val="clear" w:color="auto" w:fill="auto"/>
            <w:noWrap/>
            <w:vAlign w:val="bottom"/>
            <w:hideMark/>
          </w:tcPr>
          <w:p w14:paraId="06925603"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43, blocks = 7)</w:t>
            </w:r>
          </w:p>
        </w:tc>
        <w:tc>
          <w:tcPr>
            <w:tcW w:w="1416" w:type="dxa"/>
            <w:gridSpan w:val="2"/>
            <w:tcBorders>
              <w:top w:val="nil"/>
              <w:left w:val="nil"/>
              <w:bottom w:val="nil"/>
              <w:right w:val="nil"/>
            </w:tcBorders>
            <w:shd w:val="clear" w:color="auto" w:fill="auto"/>
            <w:noWrap/>
            <w:vAlign w:val="bottom"/>
            <w:hideMark/>
          </w:tcPr>
          <w:p w14:paraId="36FA6637"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82, blocks = 9)</w:t>
            </w:r>
          </w:p>
        </w:tc>
        <w:tc>
          <w:tcPr>
            <w:tcW w:w="1400" w:type="dxa"/>
            <w:gridSpan w:val="2"/>
            <w:tcBorders>
              <w:top w:val="nil"/>
              <w:left w:val="nil"/>
              <w:bottom w:val="nil"/>
              <w:right w:val="nil"/>
            </w:tcBorders>
            <w:shd w:val="clear" w:color="auto" w:fill="auto"/>
            <w:noWrap/>
            <w:vAlign w:val="bottom"/>
            <w:hideMark/>
          </w:tcPr>
          <w:p w14:paraId="3F301D81"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78, blocks = 9)</w:t>
            </w:r>
          </w:p>
        </w:tc>
      </w:tr>
      <w:tr w:rsidR="009976F0" w:rsidRPr="008262B3" w14:paraId="1F9C6540" w14:textId="77777777" w:rsidTr="006C7D65">
        <w:trPr>
          <w:trHeight w:val="300"/>
          <w:jc w:val="center"/>
        </w:trPr>
        <w:tc>
          <w:tcPr>
            <w:tcW w:w="2119" w:type="dxa"/>
            <w:vMerge/>
            <w:tcBorders>
              <w:top w:val="nil"/>
              <w:left w:val="nil"/>
              <w:bottom w:val="nil"/>
              <w:right w:val="nil"/>
            </w:tcBorders>
            <w:vAlign w:val="center"/>
            <w:hideMark/>
          </w:tcPr>
          <w:p w14:paraId="7FB45EE4"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45A94232"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I</w:t>
            </w:r>
          </w:p>
        </w:tc>
        <w:tc>
          <w:tcPr>
            <w:tcW w:w="672" w:type="dxa"/>
            <w:tcBorders>
              <w:top w:val="nil"/>
              <w:left w:val="nil"/>
              <w:bottom w:val="nil"/>
              <w:right w:val="nil"/>
            </w:tcBorders>
            <w:shd w:val="clear" w:color="auto" w:fill="auto"/>
            <w:noWrap/>
            <w:vAlign w:val="bottom"/>
            <w:hideMark/>
          </w:tcPr>
          <w:p w14:paraId="095D4B43"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5B1D0DAC"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04A2728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-1.772</w:t>
            </w:r>
          </w:p>
        </w:tc>
        <w:tc>
          <w:tcPr>
            <w:tcW w:w="728" w:type="dxa"/>
            <w:tcBorders>
              <w:top w:val="nil"/>
              <w:left w:val="nil"/>
              <w:bottom w:val="nil"/>
              <w:right w:val="nil"/>
            </w:tcBorders>
            <w:shd w:val="clear" w:color="auto" w:fill="auto"/>
            <w:noWrap/>
            <w:vAlign w:val="bottom"/>
            <w:hideMark/>
          </w:tcPr>
          <w:p w14:paraId="670F6B5E"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0.088</w:t>
            </w:r>
          </w:p>
        </w:tc>
        <w:tc>
          <w:tcPr>
            <w:tcW w:w="706" w:type="dxa"/>
            <w:tcBorders>
              <w:top w:val="nil"/>
              <w:left w:val="nil"/>
              <w:bottom w:val="nil"/>
              <w:right w:val="nil"/>
            </w:tcBorders>
            <w:shd w:val="clear" w:color="auto" w:fill="auto"/>
            <w:noWrap/>
            <w:vAlign w:val="bottom"/>
            <w:hideMark/>
          </w:tcPr>
          <w:p w14:paraId="5596F14E"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-0.685</w:t>
            </w:r>
          </w:p>
        </w:tc>
        <w:tc>
          <w:tcPr>
            <w:tcW w:w="710" w:type="dxa"/>
            <w:tcBorders>
              <w:top w:val="nil"/>
              <w:left w:val="nil"/>
              <w:bottom w:val="nil"/>
              <w:right w:val="nil"/>
            </w:tcBorders>
            <w:shd w:val="clear" w:color="auto" w:fill="auto"/>
            <w:noWrap/>
            <w:vAlign w:val="bottom"/>
            <w:hideMark/>
          </w:tcPr>
          <w:p w14:paraId="1AB4165A"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0.5</w:t>
            </w:r>
          </w:p>
        </w:tc>
        <w:tc>
          <w:tcPr>
            <w:tcW w:w="672" w:type="dxa"/>
            <w:tcBorders>
              <w:top w:val="nil"/>
              <w:left w:val="nil"/>
              <w:bottom w:val="nil"/>
              <w:right w:val="nil"/>
            </w:tcBorders>
            <w:shd w:val="clear" w:color="auto" w:fill="auto"/>
            <w:noWrap/>
            <w:vAlign w:val="bottom"/>
            <w:hideMark/>
          </w:tcPr>
          <w:p w14:paraId="09CA4C7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-0.722</w:t>
            </w:r>
          </w:p>
        </w:tc>
        <w:tc>
          <w:tcPr>
            <w:tcW w:w="728" w:type="dxa"/>
            <w:tcBorders>
              <w:top w:val="nil"/>
              <w:left w:val="nil"/>
              <w:bottom w:val="nil"/>
              <w:right w:val="nil"/>
            </w:tcBorders>
            <w:shd w:val="clear" w:color="auto" w:fill="auto"/>
            <w:noWrap/>
            <w:vAlign w:val="bottom"/>
            <w:hideMark/>
          </w:tcPr>
          <w:p w14:paraId="30E36B6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0.47</w:t>
            </w:r>
          </w:p>
        </w:tc>
      </w:tr>
      <w:tr w:rsidR="009976F0" w:rsidRPr="008262B3" w14:paraId="13B3DD1E" w14:textId="77777777" w:rsidTr="006C7D65">
        <w:trPr>
          <w:trHeight w:val="300"/>
          <w:jc w:val="center"/>
        </w:trPr>
        <w:tc>
          <w:tcPr>
            <w:tcW w:w="2119" w:type="dxa"/>
            <w:vMerge/>
            <w:tcBorders>
              <w:top w:val="nil"/>
              <w:left w:val="nil"/>
              <w:bottom w:val="nil"/>
              <w:right w:val="nil"/>
            </w:tcBorders>
            <w:vAlign w:val="center"/>
            <w:hideMark/>
          </w:tcPr>
          <w:p w14:paraId="4DE51460"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684B95B1"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LC</w:t>
            </w:r>
          </w:p>
        </w:tc>
        <w:tc>
          <w:tcPr>
            <w:tcW w:w="672" w:type="dxa"/>
            <w:tcBorders>
              <w:top w:val="nil"/>
              <w:left w:val="nil"/>
              <w:bottom w:val="nil"/>
              <w:right w:val="nil"/>
            </w:tcBorders>
            <w:shd w:val="clear" w:color="auto" w:fill="auto"/>
            <w:noWrap/>
            <w:vAlign w:val="bottom"/>
            <w:hideMark/>
          </w:tcPr>
          <w:p w14:paraId="36BA99F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2FB088F2"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22826FF3"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-1.037</w:t>
            </w:r>
          </w:p>
        </w:tc>
        <w:tc>
          <w:tcPr>
            <w:tcW w:w="728" w:type="dxa"/>
            <w:tcBorders>
              <w:top w:val="nil"/>
              <w:left w:val="nil"/>
              <w:bottom w:val="nil"/>
              <w:right w:val="nil"/>
            </w:tcBorders>
            <w:shd w:val="clear" w:color="auto" w:fill="auto"/>
            <w:noWrap/>
            <w:vAlign w:val="bottom"/>
            <w:hideMark/>
          </w:tcPr>
          <w:p w14:paraId="010D946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0.31</w:t>
            </w:r>
          </w:p>
        </w:tc>
        <w:tc>
          <w:tcPr>
            <w:tcW w:w="706" w:type="dxa"/>
            <w:tcBorders>
              <w:top w:val="nil"/>
              <w:left w:val="nil"/>
              <w:bottom w:val="nil"/>
              <w:right w:val="nil"/>
            </w:tcBorders>
            <w:shd w:val="clear" w:color="auto" w:fill="auto"/>
            <w:noWrap/>
            <w:vAlign w:val="bottom"/>
            <w:hideMark/>
          </w:tcPr>
          <w:p w14:paraId="0103B03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-0.345</w:t>
            </w:r>
          </w:p>
        </w:tc>
        <w:tc>
          <w:tcPr>
            <w:tcW w:w="710" w:type="dxa"/>
            <w:tcBorders>
              <w:top w:val="nil"/>
              <w:left w:val="nil"/>
              <w:bottom w:val="nil"/>
              <w:right w:val="nil"/>
            </w:tcBorders>
            <w:shd w:val="clear" w:color="auto" w:fill="auto"/>
            <w:noWrap/>
            <w:vAlign w:val="bottom"/>
            <w:hideMark/>
          </w:tcPr>
          <w:p w14:paraId="058C755F"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0.73</w:t>
            </w:r>
          </w:p>
        </w:tc>
        <w:tc>
          <w:tcPr>
            <w:tcW w:w="672" w:type="dxa"/>
            <w:tcBorders>
              <w:top w:val="nil"/>
              <w:left w:val="nil"/>
              <w:bottom w:val="nil"/>
              <w:right w:val="nil"/>
            </w:tcBorders>
            <w:shd w:val="clear" w:color="auto" w:fill="auto"/>
            <w:noWrap/>
            <w:vAlign w:val="bottom"/>
            <w:hideMark/>
          </w:tcPr>
          <w:p w14:paraId="787F636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-1.745</w:t>
            </w:r>
          </w:p>
        </w:tc>
        <w:tc>
          <w:tcPr>
            <w:tcW w:w="728" w:type="dxa"/>
            <w:tcBorders>
              <w:top w:val="nil"/>
              <w:left w:val="nil"/>
              <w:bottom w:val="nil"/>
              <w:right w:val="nil"/>
            </w:tcBorders>
            <w:shd w:val="clear" w:color="auto" w:fill="auto"/>
            <w:noWrap/>
            <w:vAlign w:val="bottom"/>
            <w:hideMark/>
          </w:tcPr>
          <w:p w14:paraId="4A149C10" w14:textId="359CE8A7" w:rsidR="009976F0" w:rsidRPr="008262B3" w:rsidRDefault="004960B8" w:rsidP="003F62F2">
            <w:pPr>
              <w:spacing w:after="0" w:line="240" w:lineRule="auto"/>
              <w:jc w:val="right"/>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0.09</w:t>
            </w:r>
          </w:p>
        </w:tc>
      </w:tr>
      <w:tr w:rsidR="009976F0" w:rsidRPr="008262B3" w14:paraId="10D19DBD" w14:textId="77777777" w:rsidTr="006C7D65">
        <w:trPr>
          <w:trHeight w:val="300"/>
          <w:jc w:val="center"/>
        </w:trPr>
        <w:tc>
          <w:tcPr>
            <w:tcW w:w="2119" w:type="dxa"/>
            <w:vMerge/>
            <w:tcBorders>
              <w:top w:val="nil"/>
              <w:left w:val="nil"/>
              <w:bottom w:val="nil"/>
              <w:right w:val="nil"/>
            </w:tcBorders>
            <w:vAlign w:val="center"/>
            <w:hideMark/>
          </w:tcPr>
          <w:p w14:paraId="7636906D"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264F9F35"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M</w:t>
            </w:r>
          </w:p>
        </w:tc>
        <w:tc>
          <w:tcPr>
            <w:tcW w:w="672" w:type="dxa"/>
            <w:tcBorders>
              <w:top w:val="nil"/>
              <w:left w:val="nil"/>
              <w:bottom w:val="nil"/>
              <w:right w:val="nil"/>
            </w:tcBorders>
            <w:shd w:val="clear" w:color="auto" w:fill="auto"/>
            <w:noWrap/>
            <w:vAlign w:val="bottom"/>
            <w:hideMark/>
          </w:tcPr>
          <w:p w14:paraId="579B869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04878D54"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5F4578A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-2.641</w:t>
            </w:r>
          </w:p>
        </w:tc>
        <w:tc>
          <w:tcPr>
            <w:tcW w:w="728" w:type="dxa"/>
            <w:tcBorders>
              <w:top w:val="nil"/>
              <w:left w:val="nil"/>
              <w:bottom w:val="nil"/>
              <w:right w:val="nil"/>
            </w:tcBorders>
            <w:shd w:val="clear" w:color="auto" w:fill="auto"/>
            <w:noWrap/>
            <w:vAlign w:val="bottom"/>
            <w:hideMark/>
          </w:tcPr>
          <w:p w14:paraId="07326DCC" w14:textId="77777777" w:rsidR="009976F0" w:rsidRPr="008262B3" w:rsidRDefault="009976F0" w:rsidP="003F62F2">
            <w:pPr>
              <w:spacing w:after="0" w:line="240" w:lineRule="auto"/>
              <w:jc w:val="right"/>
              <w:rPr>
                <w:rFonts w:ascii="Arial" w:eastAsia="Times New Roman" w:hAnsi="Arial" w:cs="Arial"/>
                <w:b/>
                <w:bCs/>
                <w:color w:val="000000"/>
                <w:sz w:val="16"/>
                <w:szCs w:val="16"/>
                <w:lang w:eastAsia="en-GB"/>
              </w:rPr>
            </w:pPr>
            <w:r w:rsidRPr="008262B3">
              <w:rPr>
                <w:rFonts w:ascii="Arial" w:eastAsia="Times New Roman" w:hAnsi="Arial" w:cs="Arial"/>
                <w:b/>
                <w:bCs/>
                <w:color w:val="000000"/>
                <w:sz w:val="16"/>
                <w:szCs w:val="16"/>
                <w:lang w:eastAsia="en-GB"/>
              </w:rPr>
              <w:t>0.014</w:t>
            </w:r>
          </w:p>
        </w:tc>
        <w:tc>
          <w:tcPr>
            <w:tcW w:w="706" w:type="dxa"/>
            <w:tcBorders>
              <w:top w:val="nil"/>
              <w:left w:val="nil"/>
              <w:bottom w:val="nil"/>
              <w:right w:val="nil"/>
            </w:tcBorders>
            <w:shd w:val="clear" w:color="auto" w:fill="auto"/>
            <w:noWrap/>
            <w:vAlign w:val="bottom"/>
            <w:hideMark/>
          </w:tcPr>
          <w:p w14:paraId="34AAD76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-0.96</w:t>
            </w:r>
          </w:p>
        </w:tc>
        <w:tc>
          <w:tcPr>
            <w:tcW w:w="710" w:type="dxa"/>
            <w:tcBorders>
              <w:top w:val="nil"/>
              <w:left w:val="nil"/>
              <w:bottom w:val="nil"/>
              <w:right w:val="nil"/>
            </w:tcBorders>
            <w:shd w:val="clear" w:color="auto" w:fill="auto"/>
            <w:noWrap/>
            <w:vAlign w:val="bottom"/>
            <w:hideMark/>
          </w:tcPr>
          <w:p w14:paraId="1915FE9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0.34</w:t>
            </w:r>
          </w:p>
        </w:tc>
        <w:tc>
          <w:tcPr>
            <w:tcW w:w="672" w:type="dxa"/>
            <w:tcBorders>
              <w:top w:val="nil"/>
              <w:left w:val="nil"/>
              <w:bottom w:val="nil"/>
              <w:right w:val="nil"/>
            </w:tcBorders>
            <w:shd w:val="clear" w:color="auto" w:fill="auto"/>
            <w:noWrap/>
            <w:vAlign w:val="bottom"/>
            <w:hideMark/>
          </w:tcPr>
          <w:p w14:paraId="7BD45924"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-1.011</w:t>
            </w:r>
          </w:p>
        </w:tc>
        <w:tc>
          <w:tcPr>
            <w:tcW w:w="728" w:type="dxa"/>
            <w:tcBorders>
              <w:top w:val="nil"/>
              <w:left w:val="nil"/>
              <w:bottom w:val="nil"/>
              <w:right w:val="nil"/>
            </w:tcBorders>
            <w:shd w:val="clear" w:color="auto" w:fill="auto"/>
            <w:noWrap/>
            <w:vAlign w:val="bottom"/>
            <w:hideMark/>
          </w:tcPr>
          <w:p w14:paraId="1C6CB11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0.32</w:t>
            </w:r>
          </w:p>
        </w:tc>
      </w:tr>
      <w:tr w:rsidR="009976F0" w:rsidRPr="008262B3" w14:paraId="6DDD88E6" w14:textId="77777777" w:rsidTr="006C7D65">
        <w:trPr>
          <w:trHeight w:val="300"/>
          <w:jc w:val="center"/>
        </w:trPr>
        <w:tc>
          <w:tcPr>
            <w:tcW w:w="2119" w:type="dxa"/>
            <w:vMerge/>
            <w:tcBorders>
              <w:top w:val="nil"/>
              <w:left w:val="nil"/>
              <w:bottom w:val="nil"/>
              <w:right w:val="nil"/>
            </w:tcBorders>
            <w:vAlign w:val="center"/>
            <w:hideMark/>
          </w:tcPr>
          <w:p w14:paraId="549D16DA"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29829611" w14:textId="77777777" w:rsidR="009976F0" w:rsidRPr="008262B3" w:rsidRDefault="009976F0" w:rsidP="003F62F2">
            <w:pPr>
              <w:spacing w:after="0" w:line="240" w:lineRule="auto"/>
              <w:rPr>
                <w:rFonts w:ascii="Arial" w:eastAsia="Times New Roman" w:hAnsi="Arial" w:cs="Arial"/>
                <w:color w:val="000000"/>
                <w:sz w:val="16"/>
                <w:szCs w:val="16"/>
                <w:lang w:eastAsia="en-GB"/>
              </w:rPr>
            </w:pPr>
            <w:proofErr w:type="spellStart"/>
            <w:r w:rsidRPr="008262B3">
              <w:rPr>
                <w:rFonts w:ascii="Arial" w:eastAsia="Times New Roman" w:hAnsi="Arial" w:cs="Arial"/>
                <w:color w:val="000000"/>
                <w:sz w:val="16"/>
                <w:szCs w:val="16"/>
                <w:lang w:eastAsia="en-GB"/>
              </w:rPr>
              <w:t>queenloss</w:t>
            </w:r>
            <w:proofErr w:type="spellEnd"/>
          </w:p>
        </w:tc>
        <w:tc>
          <w:tcPr>
            <w:tcW w:w="672" w:type="dxa"/>
            <w:tcBorders>
              <w:top w:val="nil"/>
              <w:left w:val="nil"/>
              <w:bottom w:val="nil"/>
              <w:right w:val="nil"/>
            </w:tcBorders>
            <w:shd w:val="clear" w:color="auto" w:fill="auto"/>
            <w:noWrap/>
            <w:vAlign w:val="bottom"/>
            <w:hideMark/>
          </w:tcPr>
          <w:p w14:paraId="11C3E11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229F242C"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4E3B664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-0.264</w:t>
            </w:r>
          </w:p>
        </w:tc>
        <w:tc>
          <w:tcPr>
            <w:tcW w:w="728" w:type="dxa"/>
            <w:tcBorders>
              <w:top w:val="nil"/>
              <w:left w:val="nil"/>
              <w:bottom w:val="nil"/>
              <w:right w:val="nil"/>
            </w:tcBorders>
            <w:shd w:val="clear" w:color="auto" w:fill="auto"/>
            <w:noWrap/>
            <w:vAlign w:val="bottom"/>
            <w:hideMark/>
          </w:tcPr>
          <w:p w14:paraId="57CF97C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0.79</w:t>
            </w:r>
          </w:p>
        </w:tc>
        <w:tc>
          <w:tcPr>
            <w:tcW w:w="706" w:type="dxa"/>
            <w:tcBorders>
              <w:top w:val="nil"/>
              <w:left w:val="nil"/>
              <w:bottom w:val="nil"/>
              <w:right w:val="nil"/>
            </w:tcBorders>
            <w:shd w:val="clear" w:color="auto" w:fill="auto"/>
            <w:noWrap/>
            <w:vAlign w:val="bottom"/>
            <w:hideMark/>
          </w:tcPr>
          <w:p w14:paraId="51FE429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1.241</w:t>
            </w:r>
          </w:p>
        </w:tc>
        <w:tc>
          <w:tcPr>
            <w:tcW w:w="710" w:type="dxa"/>
            <w:tcBorders>
              <w:top w:val="nil"/>
              <w:left w:val="nil"/>
              <w:bottom w:val="nil"/>
              <w:right w:val="nil"/>
            </w:tcBorders>
            <w:shd w:val="clear" w:color="auto" w:fill="auto"/>
            <w:noWrap/>
            <w:vAlign w:val="bottom"/>
            <w:hideMark/>
          </w:tcPr>
          <w:p w14:paraId="224CCB5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0.22</w:t>
            </w:r>
          </w:p>
        </w:tc>
        <w:tc>
          <w:tcPr>
            <w:tcW w:w="672" w:type="dxa"/>
            <w:tcBorders>
              <w:top w:val="nil"/>
              <w:left w:val="nil"/>
              <w:bottom w:val="nil"/>
              <w:right w:val="nil"/>
            </w:tcBorders>
            <w:shd w:val="clear" w:color="auto" w:fill="auto"/>
            <w:noWrap/>
            <w:vAlign w:val="bottom"/>
            <w:hideMark/>
          </w:tcPr>
          <w:p w14:paraId="7722469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-0.817</w:t>
            </w:r>
          </w:p>
        </w:tc>
        <w:tc>
          <w:tcPr>
            <w:tcW w:w="728" w:type="dxa"/>
            <w:tcBorders>
              <w:top w:val="nil"/>
              <w:left w:val="nil"/>
              <w:bottom w:val="nil"/>
              <w:right w:val="nil"/>
            </w:tcBorders>
            <w:shd w:val="clear" w:color="auto" w:fill="auto"/>
            <w:noWrap/>
            <w:vAlign w:val="bottom"/>
            <w:hideMark/>
          </w:tcPr>
          <w:p w14:paraId="78FBC5B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0.42</w:t>
            </w:r>
          </w:p>
        </w:tc>
      </w:tr>
      <w:tr w:rsidR="009976F0" w:rsidRPr="008262B3" w14:paraId="4E83A95F" w14:textId="77777777" w:rsidTr="006C7D65">
        <w:trPr>
          <w:trHeight w:val="300"/>
          <w:jc w:val="center"/>
        </w:trPr>
        <w:tc>
          <w:tcPr>
            <w:tcW w:w="2119" w:type="dxa"/>
            <w:vMerge/>
            <w:tcBorders>
              <w:top w:val="nil"/>
              <w:left w:val="nil"/>
              <w:bottom w:val="nil"/>
              <w:right w:val="nil"/>
            </w:tcBorders>
            <w:vAlign w:val="center"/>
            <w:hideMark/>
          </w:tcPr>
          <w:p w14:paraId="66D9C408"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4B425713"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days</w:t>
            </w:r>
          </w:p>
        </w:tc>
        <w:tc>
          <w:tcPr>
            <w:tcW w:w="672" w:type="dxa"/>
            <w:tcBorders>
              <w:top w:val="nil"/>
              <w:left w:val="nil"/>
              <w:bottom w:val="nil"/>
              <w:right w:val="nil"/>
            </w:tcBorders>
            <w:shd w:val="clear" w:color="auto" w:fill="auto"/>
            <w:noWrap/>
            <w:vAlign w:val="bottom"/>
            <w:hideMark/>
          </w:tcPr>
          <w:p w14:paraId="4B134A85"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3E1EA942"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395013C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-1.013</w:t>
            </w:r>
          </w:p>
        </w:tc>
        <w:tc>
          <w:tcPr>
            <w:tcW w:w="728" w:type="dxa"/>
            <w:tcBorders>
              <w:top w:val="nil"/>
              <w:left w:val="nil"/>
              <w:bottom w:val="nil"/>
              <w:right w:val="nil"/>
            </w:tcBorders>
            <w:shd w:val="clear" w:color="auto" w:fill="auto"/>
            <w:noWrap/>
            <w:vAlign w:val="bottom"/>
            <w:hideMark/>
          </w:tcPr>
          <w:p w14:paraId="5012B797"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0.32</w:t>
            </w:r>
          </w:p>
        </w:tc>
        <w:tc>
          <w:tcPr>
            <w:tcW w:w="706" w:type="dxa"/>
            <w:tcBorders>
              <w:top w:val="nil"/>
              <w:left w:val="nil"/>
              <w:bottom w:val="nil"/>
              <w:right w:val="nil"/>
            </w:tcBorders>
            <w:shd w:val="clear" w:color="auto" w:fill="auto"/>
            <w:noWrap/>
            <w:vAlign w:val="bottom"/>
            <w:hideMark/>
          </w:tcPr>
          <w:p w14:paraId="791A0BF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0.465</w:t>
            </w:r>
          </w:p>
        </w:tc>
        <w:tc>
          <w:tcPr>
            <w:tcW w:w="710" w:type="dxa"/>
            <w:tcBorders>
              <w:top w:val="nil"/>
              <w:left w:val="nil"/>
              <w:bottom w:val="nil"/>
              <w:right w:val="nil"/>
            </w:tcBorders>
            <w:shd w:val="clear" w:color="auto" w:fill="auto"/>
            <w:noWrap/>
            <w:vAlign w:val="bottom"/>
            <w:hideMark/>
          </w:tcPr>
          <w:p w14:paraId="774938E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0.64</w:t>
            </w:r>
          </w:p>
        </w:tc>
        <w:tc>
          <w:tcPr>
            <w:tcW w:w="672" w:type="dxa"/>
            <w:tcBorders>
              <w:top w:val="nil"/>
              <w:left w:val="nil"/>
              <w:bottom w:val="nil"/>
              <w:right w:val="nil"/>
            </w:tcBorders>
            <w:shd w:val="clear" w:color="auto" w:fill="auto"/>
            <w:noWrap/>
            <w:vAlign w:val="bottom"/>
            <w:hideMark/>
          </w:tcPr>
          <w:p w14:paraId="4F19B93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0.075</w:t>
            </w:r>
          </w:p>
        </w:tc>
        <w:tc>
          <w:tcPr>
            <w:tcW w:w="728" w:type="dxa"/>
            <w:tcBorders>
              <w:top w:val="nil"/>
              <w:left w:val="nil"/>
              <w:bottom w:val="nil"/>
              <w:right w:val="nil"/>
            </w:tcBorders>
            <w:shd w:val="clear" w:color="auto" w:fill="auto"/>
            <w:noWrap/>
            <w:vAlign w:val="bottom"/>
            <w:hideMark/>
          </w:tcPr>
          <w:p w14:paraId="28E4043F"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0.94</w:t>
            </w:r>
          </w:p>
        </w:tc>
      </w:tr>
      <w:tr w:rsidR="009976F0" w:rsidRPr="008262B3" w14:paraId="41FC62E4" w14:textId="77777777" w:rsidTr="006C7D65">
        <w:trPr>
          <w:trHeight w:val="300"/>
          <w:jc w:val="center"/>
        </w:trPr>
        <w:tc>
          <w:tcPr>
            <w:tcW w:w="2119" w:type="dxa"/>
            <w:tcBorders>
              <w:top w:val="nil"/>
              <w:left w:val="nil"/>
              <w:bottom w:val="nil"/>
              <w:right w:val="nil"/>
            </w:tcBorders>
            <w:shd w:val="clear" w:color="auto" w:fill="auto"/>
            <w:noWrap/>
            <w:vAlign w:val="bottom"/>
            <w:hideMark/>
          </w:tcPr>
          <w:p w14:paraId="290B028F"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266DEB50"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61E931DB"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4A2A7793"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5A3A1426"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0123D62B"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06" w:type="dxa"/>
            <w:tcBorders>
              <w:top w:val="nil"/>
              <w:left w:val="nil"/>
              <w:bottom w:val="nil"/>
              <w:right w:val="nil"/>
            </w:tcBorders>
            <w:shd w:val="clear" w:color="auto" w:fill="auto"/>
            <w:noWrap/>
            <w:vAlign w:val="bottom"/>
            <w:hideMark/>
          </w:tcPr>
          <w:p w14:paraId="56DBD35C"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10" w:type="dxa"/>
            <w:tcBorders>
              <w:top w:val="nil"/>
              <w:left w:val="nil"/>
              <w:bottom w:val="nil"/>
              <w:right w:val="nil"/>
            </w:tcBorders>
            <w:shd w:val="clear" w:color="auto" w:fill="auto"/>
            <w:noWrap/>
            <w:vAlign w:val="bottom"/>
            <w:hideMark/>
          </w:tcPr>
          <w:p w14:paraId="4A4862EA"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56077EED"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789D34B8"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r>
      <w:tr w:rsidR="009976F0" w:rsidRPr="008262B3" w14:paraId="51A35780" w14:textId="77777777" w:rsidTr="006C7D65">
        <w:trPr>
          <w:trHeight w:val="300"/>
          <w:jc w:val="center"/>
        </w:trPr>
        <w:tc>
          <w:tcPr>
            <w:tcW w:w="2119" w:type="dxa"/>
            <w:vMerge w:val="restart"/>
            <w:tcBorders>
              <w:top w:val="nil"/>
              <w:left w:val="nil"/>
              <w:bottom w:val="single" w:sz="4" w:space="0" w:color="000000"/>
              <w:right w:val="nil"/>
            </w:tcBorders>
            <w:shd w:val="clear" w:color="auto" w:fill="auto"/>
            <w:vAlign w:val="center"/>
            <w:hideMark/>
          </w:tcPr>
          <w:p w14:paraId="267D53B8" w14:textId="34D82F62" w:rsidR="009976F0" w:rsidRPr="008262B3" w:rsidRDefault="0058752D" w:rsidP="006C7D65">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 xml:space="preserve">F) </w:t>
            </w:r>
            <w:r w:rsidR="009976F0" w:rsidRPr="008262B3">
              <w:rPr>
                <w:rFonts w:ascii="Arial" w:eastAsia="Times New Roman" w:hAnsi="Arial" w:cs="Arial"/>
                <w:color w:val="000000"/>
                <w:sz w:val="16"/>
                <w:szCs w:val="16"/>
                <w:lang w:eastAsia="en-GB"/>
              </w:rPr>
              <w:t>Successful pollen foraging bout duration</w:t>
            </w:r>
          </w:p>
        </w:tc>
        <w:tc>
          <w:tcPr>
            <w:tcW w:w="946" w:type="dxa"/>
            <w:tcBorders>
              <w:top w:val="nil"/>
              <w:left w:val="nil"/>
              <w:bottom w:val="nil"/>
              <w:right w:val="nil"/>
            </w:tcBorders>
            <w:shd w:val="clear" w:color="auto" w:fill="auto"/>
            <w:noWrap/>
            <w:vAlign w:val="bottom"/>
            <w:hideMark/>
          </w:tcPr>
          <w:p w14:paraId="3101940F"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2499D19A"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3C0AC5BB"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0450670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28" w:type="dxa"/>
            <w:tcBorders>
              <w:top w:val="nil"/>
              <w:left w:val="nil"/>
              <w:bottom w:val="nil"/>
              <w:right w:val="nil"/>
            </w:tcBorders>
            <w:shd w:val="clear" w:color="auto" w:fill="auto"/>
            <w:noWrap/>
            <w:vAlign w:val="bottom"/>
            <w:hideMark/>
          </w:tcPr>
          <w:p w14:paraId="1B8D7E6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706" w:type="dxa"/>
            <w:tcBorders>
              <w:top w:val="nil"/>
              <w:left w:val="nil"/>
              <w:bottom w:val="nil"/>
              <w:right w:val="nil"/>
            </w:tcBorders>
            <w:shd w:val="clear" w:color="auto" w:fill="auto"/>
            <w:noWrap/>
            <w:vAlign w:val="bottom"/>
            <w:hideMark/>
          </w:tcPr>
          <w:p w14:paraId="1E37808D"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10" w:type="dxa"/>
            <w:tcBorders>
              <w:top w:val="nil"/>
              <w:left w:val="nil"/>
              <w:bottom w:val="nil"/>
              <w:right w:val="nil"/>
            </w:tcBorders>
            <w:shd w:val="clear" w:color="auto" w:fill="auto"/>
            <w:noWrap/>
            <w:vAlign w:val="bottom"/>
            <w:hideMark/>
          </w:tcPr>
          <w:p w14:paraId="524B651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c>
          <w:tcPr>
            <w:tcW w:w="672" w:type="dxa"/>
            <w:tcBorders>
              <w:top w:val="nil"/>
              <w:left w:val="nil"/>
              <w:bottom w:val="nil"/>
              <w:right w:val="nil"/>
            </w:tcBorders>
            <w:shd w:val="clear" w:color="auto" w:fill="auto"/>
            <w:noWrap/>
            <w:vAlign w:val="bottom"/>
            <w:hideMark/>
          </w:tcPr>
          <w:p w14:paraId="3172AC6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t</w:t>
            </w:r>
          </w:p>
        </w:tc>
        <w:tc>
          <w:tcPr>
            <w:tcW w:w="728" w:type="dxa"/>
            <w:tcBorders>
              <w:top w:val="nil"/>
              <w:left w:val="nil"/>
              <w:bottom w:val="nil"/>
              <w:right w:val="nil"/>
            </w:tcBorders>
            <w:shd w:val="clear" w:color="auto" w:fill="auto"/>
            <w:noWrap/>
            <w:vAlign w:val="bottom"/>
            <w:hideMark/>
          </w:tcPr>
          <w:p w14:paraId="174BCA7A" w14:textId="1F0FCFBA" w:rsidR="009976F0" w:rsidRPr="008262B3" w:rsidRDefault="004960B8"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P</w:t>
            </w:r>
          </w:p>
        </w:tc>
      </w:tr>
      <w:tr w:rsidR="009976F0" w:rsidRPr="008262B3" w14:paraId="613FC0FC" w14:textId="77777777" w:rsidTr="006C7D65">
        <w:trPr>
          <w:trHeight w:val="300"/>
          <w:jc w:val="center"/>
        </w:trPr>
        <w:tc>
          <w:tcPr>
            <w:tcW w:w="2119" w:type="dxa"/>
            <w:vMerge/>
            <w:tcBorders>
              <w:top w:val="nil"/>
              <w:left w:val="nil"/>
              <w:bottom w:val="single" w:sz="4" w:space="0" w:color="000000"/>
              <w:right w:val="nil"/>
            </w:tcBorders>
            <w:vAlign w:val="center"/>
            <w:hideMark/>
          </w:tcPr>
          <w:p w14:paraId="0260B7A6"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53720F3B"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59BF1F8E"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142A624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1400" w:type="dxa"/>
            <w:gridSpan w:val="2"/>
            <w:tcBorders>
              <w:top w:val="nil"/>
              <w:left w:val="nil"/>
              <w:bottom w:val="nil"/>
              <w:right w:val="nil"/>
            </w:tcBorders>
            <w:shd w:val="clear" w:color="auto" w:fill="auto"/>
            <w:noWrap/>
            <w:vAlign w:val="bottom"/>
            <w:hideMark/>
          </w:tcPr>
          <w:p w14:paraId="39081F05"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43, blocks = 7)</w:t>
            </w:r>
          </w:p>
        </w:tc>
        <w:tc>
          <w:tcPr>
            <w:tcW w:w="1416" w:type="dxa"/>
            <w:gridSpan w:val="2"/>
            <w:tcBorders>
              <w:top w:val="nil"/>
              <w:left w:val="nil"/>
              <w:bottom w:val="nil"/>
              <w:right w:val="nil"/>
            </w:tcBorders>
            <w:shd w:val="clear" w:color="auto" w:fill="auto"/>
            <w:noWrap/>
            <w:vAlign w:val="bottom"/>
            <w:hideMark/>
          </w:tcPr>
          <w:p w14:paraId="079AE0A1"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82, blocks = 9)</w:t>
            </w:r>
          </w:p>
        </w:tc>
        <w:tc>
          <w:tcPr>
            <w:tcW w:w="1400" w:type="dxa"/>
            <w:gridSpan w:val="2"/>
            <w:tcBorders>
              <w:top w:val="nil"/>
              <w:left w:val="nil"/>
              <w:bottom w:val="nil"/>
              <w:right w:val="nil"/>
            </w:tcBorders>
            <w:shd w:val="clear" w:color="auto" w:fill="auto"/>
            <w:noWrap/>
            <w:vAlign w:val="bottom"/>
            <w:hideMark/>
          </w:tcPr>
          <w:p w14:paraId="5BA843D9" w14:textId="77777777" w:rsidR="009976F0" w:rsidRPr="008262B3" w:rsidRDefault="009976F0" w:rsidP="003F62F2">
            <w:pPr>
              <w:spacing w:after="0" w:line="240" w:lineRule="auto"/>
              <w:rPr>
                <w:rFonts w:ascii="Arial" w:eastAsia="Times New Roman" w:hAnsi="Arial" w:cs="Arial"/>
                <w:color w:val="000000"/>
                <w:sz w:val="12"/>
                <w:szCs w:val="12"/>
                <w:lang w:eastAsia="en-GB"/>
              </w:rPr>
            </w:pPr>
            <w:r w:rsidRPr="008262B3">
              <w:rPr>
                <w:rFonts w:ascii="Arial" w:eastAsia="Times New Roman" w:hAnsi="Arial" w:cs="Arial"/>
                <w:color w:val="000000"/>
                <w:sz w:val="12"/>
                <w:szCs w:val="12"/>
                <w:lang w:eastAsia="en-GB"/>
              </w:rPr>
              <w:t>(n = 78, blocks = 9)</w:t>
            </w:r>
          </w:p>
        </w:tc>
      </w:tr>
      <w:tr w:rsidR="009976F0" w:rsidRPr="008262B3" w14:paraId="70662052" w14:textId="77777777" w:rsidTr="006C7D65">
        <w:trPr>
          <w:trHeight w:val="300"/>
          <w:jc w:val="center"/>
        </w:trPr>
        <w:tc>
          <w:tcPr>
            <w:tcW w:w="2119" w:type="dxa"/>
            <w:vMerge/>
            <w:tcBorders>
              <w:top w:val="nil"/>
              <w:left w:val="nil"/>
              <w:bottom w:val="single" w:sz="4" w:space="0" w:color="000000"/>
              <w:right w:val="nil"/>
            </w:tcBorders>
            <w:vAlign w:val="center"/>
            <w:hideMark/>
          </w:tcPr>
          <w:p w14:paraId="65DB65A0"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2CD6A26A"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I</w:t>
            </w:r>
          </w:p>
        </w:tc>
        <w:tc>
          <w:tcPr>
            <w:tcW w:w="672" w:type="dxa"/>
            <w:tcBorders>
              <w:top w:val="nil"/>
              <w:left w:val="nil"/>
              <w:bottom w:val="nil"/>
              <w:right w:val="nil"/>
            </w:tcBorders>
            <w:shd w:val="clear" w:color="auto" w:fill="auto"/>
            <w:noWrap/>
            <w:vAlign w:val="bottom"/>
            <w:hideMark/>
          </w:tcPr>
          <w:p w14:paraId="41217694"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3BCEDCD7"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09FAEC1D"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1.383</w:t>
            </w:r>
          </w:p>
        </w:tc>
        <w:tc>
          <w:tcPr>
            <w:tcW w:w="728" w:type="dxa"/>
            <w:tcBorders>
              <w:top w:val="nil"/>
              <w:left w:val="nil"/>
              <w:bottom w:val="nil"/>
              <w:right w:val="nil"/>
            </w:tcBorders>
            <w:shd w:val="clear" w:color="auto" w:fill="auto"/>
            <w:noWrap/>
            <w:vAlign w:val="bottom"/>
            <w:hideMark/>
          </w:tcPr>
          <w:p w14:paraId="7A40DD5D"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0.18</w:t>
            </w:r>
          </w:p>
        </w:tc>
        <w:tc>
          <w:tcPr>
            <w:tcW w:w="706" w:type="dxa"/>
            <w:tcBorders>
              <w:top w:val="nil"/>
              <w:left w:val="nil"/>
              <w:bottom w:val="nil"/>
              <w:right w:val="nil"/>
            </w:tcBorders>
            <w:shd w:val="clear" w:color="auto" w:fill="auto"/>
            <w:noWrap/>
            <w:vAlign w:val="bottom"/>
            <w:hideMark/>
          </w:tcPr>
          <w:p w14:paraId="257927E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1.118</w:t>
            </w:r>
          </w:p>
        </w:tc>
        <w:tc>
          <w:tcPr>
            <w:tcW w:w="710" w:type="dxa"/>
            <w:tcBorders>
              <w:top w:val="nil"/>
              <w:left w:val="nil"/>
              <w:bottom w:val="nil"/>
              <w:right w:val="nil"/>
            </w:tcBorders>
            <w:shd w:val="clear" w:color="auto" w:fill="auto"/>
            <w:noWrap/>
            <w:vAlign w:val="bottom"/>
            <w:hideMark/>
          </w:tcPr>
          <w:p w14:paraId="33FCB12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0.27</w:t>
            </w:r>
          </w:p>
        </w:tc>
        <w:tc>
          <w:tcPr>
            <w:tcW w:w="672" w:type="dxa"/>
            <w:tcBorders>
              <w:top w:val="nil"/>
              <w:left w:val="nil"/>
              <w:bottom w:val="nil"/>
              <w:right w:val="nil"/>
            </w:tcBorders>
            <w:shd w:val="clear" w:color="auto" w:fill="auto"/>
            <w:noWrap/>
            <w:vAlign w:val="bottom"/>
            <w:hideMark/>
          </w:tcPr>
          <w:p w14:paraId="0024A55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2.332</w:t>
            </w:r>
          </w:p>
        </w:tc>
        <w:tc>
          <w:tcPr>
            <w:tcW w:w="728" w:type="dxa"/>
            <w:tcBorders>
              <w:top w:val="nil"/>
              <w:left w:val="nil"/>
              <w:bottom w:val="nil"/>
              <w:right w:val="nil"/>
            </w:tcBorders>
            <w:shd w:val="clear" w:color="auto" w:fill="auto"/>
            <w:noWrap/>
            <w:vAlign w:val="bottom"/>
            <w:hideMark/>
          </w:tcPr>
          <w:p w14:paraId="18E6FC34" w14:textId="02D41E41" w:rsidR="009976F0" w:rsidRPr="008262B3" w:rsidRDefault="004960B8" w:rsidP="003F62F2">
            <w:pPr>
              <w:spacing w:after="0" w:line="240" w:lineRule="auto"/>
              <w:jc w:val="right"/>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0.02</w:t>
            </w:r>
          </w:p>
        </w:tc>
      </w:tr>
      <w:tr w:rsidR="009976F0" w:rsidRPr="008262B3" w14:paraId="72E6C483" w14:textId="77777777" w:rsidTr="006C7D65">
        <w:trPr>
          <w:trHeight w:val="300"/>
          <w:jc w:val="center"/>
        </w:trPr>
        <w:tc>
          <w:tcPr>
            <w:tcW w:w="2119" w:type="dxa"/>
            <w:vMerge/>
            <w:tcBorders>
              <w:top w:val="nil"/>
              <w:left w:val="nil"/>
              <w:bottom w:val="single" w:sz="4" w:space="0" w:color="000000"/>
              <w:right w:val="nil"/>
            </w:tcBorders>
            <w:vAlign w:val="center"/>
            <w:hideMark/>
          </w:tcPr>
          <w:p w14:paraId="18F2D24C"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367A77DD"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LC</w:t>
            </w:r>
          </w:p>
        </w:tc>
        <w:tc>
          <w:tcPr>
            <w:tcW w:w="672" w:type="dxa"/>
            <w:tcBorders>
              <w:top w:val="nil"/>
              <w:left w:val="nil"/>
              <w:bottom w:val="nil"/>
              <w:right w:val="nil"/>
            </w:tcBorders>
            <w:shd w:val="clear" w:color="auto" w:fill="auto"/>
            <w:noWrap/>
            <w:vAlign w:val="bottom"/>
            <w:hideMark/>
          </w:tcPr>
          <w:p w14:paraId="1355335A"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469FC3E9"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7A2B8EA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1.64</w:t>
            </w:r>
          </w:p>
        </w:tc>
        <w:tc>
          <w:tcPr>
            <w:tcW w:w="728" w:type="dxa"/>
            <w:tcBorders>
              <w:top w:val="nil"/>
              <w:left w:val="nil"/>
              <w:bottom w:val="nil"/>
              <w:right w:val="nil"/>
            </w:tcBorders>
            <w:shd w:val="clear" w:color="auto" w:fill="auto"/>
            <w:noWrap/>
            <w:vAlign w:val="bottom"/>
            <w:hideMark/>
          </w:tcPr>
          <w:p w14:paraId="740D2BD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0.11</w:t>
            </w:r>
          </w:p>
        </w:tc>
        <w:tc>
          <w:tcPr>
            <w:tcW w:w="706" w:type="dxa"/>
            <w:tcBorders>
              <w:top w:val="nil"/>
              <w:left w:val="nil"/>
              <w:bottom w:val="nil"/>
              <w:right w:val="nil"/>
            </w:tcBorders>
            <w:shd w:val="clear" w:color="auto" w:fill="auto"/>
            <w:noWrap/>
            <w:vAlign w:val="bottom"/>
            <w:hideMark/>
          </w:tcPr>
          <w:p w14:paraId="3857720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-0.333</w:t>
            </w:r>
          </w:p>
        </w:tc>
        <w:tc>
          <w:tcPr>
            <w:tcW w:w="710" w:type="dxa"/>
            <w:tcBorders>
              <w:top w:val="nil"/>
              <w:left w:val="nil"/>
              <w:bottom w:val="nil"/>
              <w:right w:val="nil"/>
            </w:tcBorders>
            <w:shd w:val="clear" w:color="auto" w:fill="auto"/>
            <w:noWrap/>
            <w:vAlign w:val="bottom"/>
            <w:hideMark/>
          </w:tcPr>
          <w:p w14:paraId="0DBD724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0.74</w:t>
            </w:r>
          </w:p>
        </w:tc>
        <w:tc>
          <w:tcPr>
            <w:tcW w:w="672" w:type="dxa"/>
            <w:tcBorders>
              <w:top w:val="nil"/>
              <w:left w:val="nil"/>
              <w:bottom w:val="nil"/>
              <w:right w:val="nil"/>
            </w:tcBorders>
            <w:shd w:val="clear" w:color="auto" w:fill="auto"/>
            <w:noWrap/>
            <w:vAlign w:val="bottom"/>
            <w:hideMark/>
          </w:tcPr>
          <w:p w14:paraId="37D69099"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0.786</w:t>
            </w:r>
          </w:p>
        </w:tc>
        <w:tc>
          <w:tcPr>
            <w:tcW w:w="728" w:type="dxa"/>
            <w:tcBorders>
              <w:top w:val="nil"/>
              <w:left w:val="nil"/>
              <w:bottom w:val="nil"/>
              <w:right w:val="nil"/>
            </w:tcBorders>
            <w:shd w:val="clear" w:color="auto" w:fill="auto"/>
            <w:noWrap/>
            <w:vAlign w:val="bottom"/>
            <w:hideMark/>
          </w:tcPr>
          <w:p w14:paraId="3D75FFE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0.44</w:t>
            </w:r>
          </w:p>
        </w:tc>
      </w:tr>
      <w:tr w:rsidR="009976F0" w:rsidRPr="008262B3" w14:paraId="163C6AC1" w14:textId="77777777" w:rsidTr="006C7D65">
        <w:trPr>
          <w:trHeight w:val="300"/>
          <w:jc w:val="center"/>
        </w:trPr>
        <w:tc>
          <w:tcPr>
            <w:tcW w:w="2119" w:type="dxa"/>
            <w:vMerge/>
            <w:tcBorders>
              <w:top w:val="nil"/>
              <w:left w:val="nil"/>
              <w:bottom w:val="single" w:sz="4" w:space="0" w:color="000000"/>
              <w:right w:val="nil"/>
            </w:tcBorders>
            <w:vAlign w:val="center"/>
            <w:hideMark/>
          </w:tcPr>
          <w:p w14:paraId="1A0DCB0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1E31B11E"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M</w:t>
            </w:r>
          </w:p>
        </w:tc>
        <w:tc>
          <w:tcPr>
            <w:tcW w:w="672" w:type="dxa"/>
            <w:tcBorders>
              <w:top w:val="nil"/>
              <w:left w:val="nil"/>
              <w:bottom w:val="nil"/>
              <w:right w:val="nil"/>
            </w:tcBorders>
            <w:shd w:val="clear" w:color="auto" w:fill="auto"/>
            <w:noWrap/>
            <w:vAlign w:val="bottom"/>
            <w:hideMark/>
          </w:tcPr>
          <w:p w14:paraId="736497DF"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75234D41"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6657B192"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1.865</w:t>
            </w:r>
          </w:p>
        </w:tc>
        <w:tc>
          <w:tcPr>
            <w:tcW w:w="728" w:type="dxa"/>
            <w:tcBorders>
              <w:top w:val="nil"/>
              <w:left w:val="nil"/>
              <w:bottom w:val="nil"/>
              <w:right w:val="nil"/>
            </w:tcBorders>
            <w:shd w:val="clear" w:color="auto" w:fill="auto"/>
            <w:noWrap/>
            <w:vAlign w:val="bottom"/>
            <w:hideMark/>
          </w:tcPr>
          <w:p w14:paraId="4D440ABA"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0.073</w:t>
            </w:r>
          </w:p>
        </w:tc>
        <w:tc>
          <w:tcPr>
            <w:tcW w:w="706" w:type="dxa"/>
            <w:tcBorders>
              <w:top w:val="nil"/>
              <w:left w:val="nil"/>
              <w:bottom w:val="nil"/>
              <w:right w:val="nil"/>
            </w:tcBorders>
            <w:shd w:val="clear" w:color="auto" w:fill="auto"/>
            <w:noWrap/>
            <w:vAlign w:val="bottom"/>
            <w:hideMark/>
          </w:tcPr>
          <w:p w14:paraId="465C4F7F"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1.024</w:t>
            </w:r>
          </w:p>
        </w:tc>
        <w:tc>
          <w:tcPr>
            <w:tcW w:w="710" w:type="dxa"/>
            <w:tcBorders>
              <w:top w:val="nil"/>
              <w:left w:val="nil"/>
              <w:bottom w:val="nil"/>
              <w:right w:val="nil"/>
            </w:tcBorders>
            <w:shd w:val="clear" w:color="auto" w:fill="auto"/>
            <w:noWrap/>
            <w:vAlign w:val="bottom"/>
            <w:hideMark/>
          </w:tcPr>
          <w:p w14:paraId="5E62916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0.31</w:t>
            </w:r>
          </w:p>
        </w:tc>
        <w:tc>
          <w:tcPr>
            <w:tcW w:w="672" w:type="dxa"/>
            <w:tcBorders>
              <w:top w:val="nil"/>
              <w:left w:val="nil"/>
              <w:bottom w:val="nil"/>
              <w:right w:val="nil"/>
            </w:tcBorders>
            <w:shd w:val="clear" w:color="auto" w:fill="auto"/>
            <w:noWrap/>
            <w:vAlign w:val="bottom"/>
            <w:hideMark/>
          </w:tcPr>
          <w:p w14:paraId="067012B4"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2.94</w:t>
            </w:r>
          </w:p>
        </w:tc>
        <w:tc>
          <w:tcPr>
            <w:tcW w:w="728" w:type="dxa"/>
            <w:tcBorders>
              <w:top w:val="nil"/>
              <w:left w:val="nil"/>
              <w:bottom w:val="nil"/>
              <w:right w:val="nil"/>
            </w:tcBorders>
            <w:shd w:val="clear" w:color="auto" w:fill="auto"/>
            <w:noWrap/>
            <w:vAlign w:val="bottom"/>
            <w:hideMark/>
          </w:tcPr>
          <w:p w14:paraId="148A3C6A" w14:textId="50D13295" w:rsidR="009976F0" w:rsidRPr="008262B3" w:rsidRDefault="004960B8" w:rsidP="004960B8">
            <w:pPr>
              <w:spacing w:after="0" w:line="240" w:lineRule="auto"/>
              <w:jc w:val="right"/>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&lt;</w:t>
            </w:r>
            <w:r w:rsidR="009976F0" w:rsidRPr="008262B3">
              <w:rPr>
                <w:rFonts w:ascii="Arial" w:eastAsia="Times New Roman" w:hAnsi="Arial" w:cs="Arial"/>
                <w:b/>
                <w:bCs/>
                <w:color w:val="000000"/>
                <w:sz w:val="16"/>
                <w:szCs w:val="16"/>
                <w:lang w:eastAsia="en-GB"/>
              </w:rPr>
              <w:t>0.0</w:t>
            </w:r>
            <w:r>
              <w:rPr>
                <w:rFonts w:ascii="Arial" w:eastAsia="Times New Roman" w:hAnsi="Arial" w:cs="Arial"/>
                <w:b/>
                <w:bCs/>
                <w:color w:val="000000"/>
                <w:sz w:val="16"/>
                <w:szCs w:val="16"/>
                <w:lang w:eastAsia="en-GB"/>
              </w:rPr>
              <w:t>1</w:t>
            </w:r>
          </w:p>
        </w:tc>
      </w:tr>
      <w:tr w:rsidR="009976F0" w:rsidRPr="008262B3" w14:paraId="116A5FF2" w14:textId="77777777" w:rsidTr="006C7D65">
        <w:trPr>
          <w:trHeight w:val="300"/>
          <w:jc w:val="center"/>
        </w:trPr>
        <w:tc>
          <w:tcPr>
            <w:tcW w:w="2119" w:type="dxa"/>
            <w:vMerge/>
            <w:tcBorders>
              <w:top w:val="nil"/>
              <w:left w:val="nil"/>
              <w:bottom w:val="single" w:sz="4" w:space="0" w:color="000000"/>
              <w:right w:val="nil"/>
            </w:tcBorders>
            <w:vAlign w:val="center"/>
            <w:hideMark/>
          </w:tcPr>
          <w:p w14:paraId="26D82317"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nil"/>
              <w:right w:val="nil"/>
            </w:tcBorders>
            <w:shd w:val="clear" w:color="auto" w:fill="auto"/>
            <w:noWrap/>
            <w:vAlign w:val="bottom"/>
            <w:hideMark/>
          </w:tcPr>
          <w:p w14:paraId="4CC6ECF1" w14:textId="77777777" w:rsidR="009976F0" w:rsidRPr="008262B3" w:rsidRDefault="009976F0" w:rsidP="003F62F2">
            <w:pPr>
              <w:spacing w:after="0" w:line="240" w:lineRule="auto"/>
              <w:rPr>
                <w:rFonts w:ascii="Arial" w:eastAsia="Times New Roman" w:hAnsi="Arial" w:cs="Arial"/>
                <w:color w:val="000000"/>
                <w:sz w:val="16"/>
                <w:szCs w:val="16"/>
                <w:lang w:eastAsia="en-GB"/>
              </w:rPr>
            </w:pPr>
            <w:proofErr w:type="spellStart"/>
            <w:r w:rsidRPr="008262B3">
              <w:rPr>
                <w:rFonts w:ascii="Arial" w:eastAsia="Times New Roman" w:hAnsi="Arial" w:cs="Arial"/>
                <w:color w:val="000000"/>
                <w:sz w:val="16"/>
                <w:szCs w:val="16"/>
                <w:lang w:eastAsia="en-GB"/>
              </w:rPr>
              <w:t>queenloss</w:t>
            </w:r>
            <w:proofErr w:type="spellEnd"/>
          </w:p>
        </w:tc>
        <w:tc>
          <w:tcPr>
            <w:tcW w:w="672" w:type="dxa"/>
            <w:tcBorders>
              <w:top w:val="nil"/>
              <w:left w:val="nil"/>
              <w:bottom w:val="nil"/>
              <w:right w:val="nil"/>
            </w:tcBorders>
            <w:shd w:val="clear" w:color="auto" w:fill="auto"/>
            <w:noWrap/>
            <w:vAlign w:val="bottom"/>
            <w:hideMark/>
          </w:tcPr>
          <w:p w14:paraId="067CAD40"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728" w:type="dxa"/>
            <w:tcBorders>
              <w:top w:val="nil"/>
              <w:left w:val="nil"/>
              <w:bottom w:val="nil"/>
              <w:right w:val="nil"/>
            </w:tcBorders>
            <w:shd w:val="clear" w:color="auto" w:fill="auto"/>
            <w:noWrap/>
            <w:vAlign w:val="bottom"/>
            <w:hideMark/>
          </w:tcPr>
          <w:p w14:paraId="780F1F9A"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672" w:type="dxa"/>
            <w:tcBorders>
              <w:top w:val="nil"/>
              <w:left w:val="nil"/>
              <w:bottom w:val="nil"/>
              <w:right w:val="nil"/>
            </w:tcBorders>
            <w:shd w:val="clear" w:color="auto" w:fill="auto"/>
            <w:noWrap/>
            <w:vAlign w:val="bottom"/>
            <w:hideMark/>
          </w:tcPr>
          <w:p w14:paraId="773C4F5A"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0.189</w:t>
            </w:r>
          </w:p>
        </w:tc>
        <w:tc>
          <w:tcPr>
            <w:tcW w:w="728" w:type="dxa"/>
            <w:tcBorders>
              <w:top w:val="nil"/>
              <w:left w:val="nil"/>
              <w:bottom w:val="nil"/>
              <w:right w:val="nil"/>
            </w:tcBorders>
            <w:shd w:val="clear" w:color="auto" w:fill="auto"/>
            <w:noWrap/>
            <w:vAlign w:val="bottom"/>
            <w:hideMark/>
          </w:tcPr>
          <w:p w14:paraId="5FBD2C00"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0.85</w:t>
            </w:r>
          </w:p>
        </w:tc>
        <w:tc>
          <w:tcPr>
            <w:tcW w:w="706" w:type="dxa"/>
            <w:tcBorders>
              <w:top w:val="nil"/>
              <w:left w:val="nil"/>
              <w:bottom w:val="nil"/>
              <w:right w:val="nil"/>
            </w:tcBorders>
            <w:shd w:val="clear" w:color="auto" w:fill="auto"/>
            <w:noWrap/>
            <w:vAlign w:val="bottom"/>
            <w:hideMark/>
          </w:tcPr>
          <w:p w14:paraId="774DE30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1.636</w:t>
            </w:r>
          </w:p>
        </w:tc>
        <w:tc>
          <w:tcPr>
            <w:tcW w:w="710" w:type="dxa"/>
            <w:tcBorders>
              <w:top w:val="nil"/>
              <w:left w:val="nil"/>
              <w:bottom w:val="nil"/>
              <w:right w:val="nil"/>
            </w:tcBorders>
            <w:shd w:val="clear" w:color="auto" w:fill="auto"/>
            <w:noWrap/>
            <w:vAlign w:val="bottom"/>
            <w:hideMark/>
          </w:tcPr>
          <w:p w14:paraId="020B540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0.11</w:t>
            </w:r>
          </w:p>
        </w:tc>
        <w:tc>
          <w:tcPr>
            <w:tcW w:w="672" w:type="dxa"/>
            <w:tcBorders>
              <w:top w:val="nil"/>
              <w:left w:val="nil"/>
              <w:bottom w:val="nil"/>
              <w:right w:val="nil"/>
            </w:tcBorders>
            <w:shd w:val="clear" w:color="auto" w:fill="auto"/>
            <w:noWrap/>
            <w:vAlign w:val="bottom"/>
            <w:hideMark/>
          </w:tcPr>
          <w:p w14:paraId="07A2FA98"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-0.004</w:t>
            </w:r>
          </w:p>
        </w:tc>
        <w:tc>
          <w:tcPr>
            <w:tcW w:w="728" w:type="dxa"/>
            <w:tcBorders>
              <w:top w:val="nil"/>
              <w:left w:val="nil"/>
              <w:bottom w:val="nil"/>
              <w:right w:val="nil"/>
            </w:tcBorders>
            <w:shd w:val="clear" w:color="auto" w:fill="auto"/>
            <w:noWrap/>
            <w:vAlign w:val="bottom"/>
            <w:hideMark/>
          </w:tcPr>
          <w:p w14:paraId="1274443C"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0.99</w:t>
            </w:r>
          </w:p>
        </w:tc>
      </w:tr>
      <w:tr w:rsidR="009976F0" w:rsidRPr="008262B3" w14:paraId="540390B1" w14:textId="77777777" w:rsidTr="006C7D65">
        <w:trPr>
          <w:trHeight w:val="300"/>
          <w:jc w:val="center"/>
        </w:trPr>
        <w:tc>
          <w:tcPr>
            <w:tcW w:w="2119" w:type="dxa"/>
            <w:vMerge/>
            <w:tcBorders>
              <w:top w:val="nil"/>
              <w:left w:val="nil"/>
              <w:bottom w:val="single" w:sz="4" w:space="0" w:color="000000"/>
              <w:right w:val="nil"/>
            </w:tcBorders>
            <w:vAlign w:val="center"/>
            <w:hideMark/>
          </w:tcPr>
          <w:p w14:paraId="38EF8D4F" w14:textId="77777777" w:rsidR="009976F0" w:rsidRPr="008262B3" w:rsidRDefault="009976F0" w:rsidP="003F62F2">
            <w:pPr>
              <w:spacing w:after="0" w:line="240" w:lineRule="auto"/>
              <w:rPr>
                <w:rFonts w:ascii="Arial" w:eastAsia="Times New Roman" w:hAnsi="Arial" w:cs="Arial"/>
                <w:color w:val="000000"/>
                <w:sz w:val="16"/>
                <w:szCs w:val="16"/>
                <w:lang w:eastAsia="en-GB"/>
              </w:rPr>
            </w:pPr>
          </w:p>
        </w:tc>
        <w:tc>
          <w:tcPr>
            <w:tcW w:w="946" w:type="dxa"/>
            <w:tcBorders>
              <w:top w:val="nil"/>
              <w:left w:val="nil"/>
              <w:bottom w:val="single" w:sz="4" w:space="0" w:color="auto"/>
              <w:right w:val="nil"/>
            </w:tcBorders>
            <w:shd w:val="clear" w:color="auto" w:fill="auto"/>
            <w:noWrap/>
            <w:vAlign w:val="bottom"/>
            <w:hideMark/>
          </w:tcPr>
          <w:p w14:paraId="590CEF58"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days</w:t>
            </w:r>
          </w:p>
        </w:tc>
        <w:tc>
          <w:tcPr>
            <w:tcW w:w="672" w:type="dxa"/>
            <w:tcBorders>
              <w:top w:val="nil"/>
              <w:left w:val="nil"/>
              <w:bottom w:val="single" w:sz="4" w:space="0" w:color="auto"/>
              <w:right w:val="nil"/>
            </w:tcBorders>
            <w:shd w:val="clear" w:color="auto" w:fill="auto"/>
            <w:noWrap/>
            <w:vAlign w:val="bottom"/>
            <w:hideMark/>
          </w:tcPr>
          <w:p w14:paraId="6046EAD1"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 </w:t>
            </w:r>
          </w:p>
        </w:tc>
        <w:tc>
          <w:tcPr>
            <w:tcW w:w="728" w:type="dxa"/>
            <w:tcBorders>
              <w:top w:val="nil"/>
              <w:left w:val="nil"/>
              <w:bottom w:val="single" w:sz="4" w:space="0" w:color="auto"/>
              <w:right w:val="nil"/>
            </w:tcBorders>
            <w:shd w:val="clear" w:color="auto" w:fill="auto"/>
            <w:noWrap/>
            <w:vAlign w:val="bottom"/>
            <w:hideMark/>
          </w:tcPr>
          <w:p w14:paraId="1BAB4AB1" w14:textId="77777777" w:rsidR="009976F0" w:rsidRPr="008262B3" w:rsidRDefault="009976F0" w:rsidP="003F62F2">
            <w:pPr>
              <w:spacing w:after="0" w:line="240" w:lineRule="auto"/>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 </w:t>
            </w:r>
          </w:p>
        </w:tc>
        <w:tc>
          <w:tcPr>
            <w:tcW w:w="672" w:type="dxa"/>
            <w:tcBorders>
              <w:top w:val="nil"/>
              <w:left w:val="nil"/>
              <w:bottom w:val="single" w:sz="4" w:space="0" w:color="auto"/>
              <w:right w:val="nil"/>
            </w:tcBorders>
            <w:shd w:val="clear" w:color="auto" w:fill="auto"/>
            <w:noWrap/>
            <w:vAlign w:val="bottom"/>
            <w:hideMark/>
          </w:tcPr>
          <w:p w14:paraId="155D17F5"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0.114</w:t>
            </w:r>
          </w:p>
        </w:tc>
        <w:tc>
          <w:tcPr>
            <w:tcW w:w="728" w:type="dxa"/>
            <w:tcBorders>
              <w:top w:val="nil"/>
              <w:left w:val="nil"/>
              <w:bottom w:val="single" w:sz="4" w:space="0" w:color="auto"/>
              <w:right w:val="nil"/>
            </w:tcBorders>
            <w:shd w:val="clear" w:color="auto" w:fill="auto"/>
            <w:noWrap/>
            <w:vAlign w:val="bottom"/>
            <w:hideMark/>
          </w:tcPr>
          <w:p w14:paraId="2F6CD990"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0.91</w:t>
            </w:r>
          </w:p>
        </w:tc>
        <w:tc>
          <w:tcPr>
            <w:tcW w:w="706" w:type="dxa"/>
            <w:tcBorders>
              <w:top w:val="nil"/>
              <w:left w:val="nil"/>
              <w:bottom w:val="single" w:sz="4" w:space="0" w:color="auto"/>
              <w:right w:val="nil"/>
            </w:tcBorders>
            <w:shd w:val="clear" w:color="auto" w:fill="auto"/>
            <w:noWrap/>
            <w:vAlign w:val="bottom"/>
            <w:hideMark/>
          </w:tcPr>
          <w:p w14:paraId="7DE32EB1"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-0.798</w:t>
            </w:r>
          </w:p>
        </w:tc>
        <w:tc>
          <w:tcPr>
            <w:tcW w:w="710" w:type="dxa"/>
            <w:tcBorders>
              <w:top w:val="nil"/>
              <w:left w:val="nil"/>
              <w:bottom w:val="single" w:sz="4" w:space="0" w:color="auto"/>
              <w:right w:val="nil"/>
            </w:tcBorders>
            <w:shd w:val="clear" w:color="auto" w:fill="auto"/>
            <w:noWrap/>
            <w:vAlign w:val="bottom"/>
            <w:hideMark/>
          </w:tcPr>
          <w:p w14:paraId="0F834426"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0.43</w:t>
            </w:r>
          </w:p>
        </w:tc>
        <w:tc>
          <w:tcPr>
            <w:tcW w:w="672" w:type="dxa"/>
            <w:tcBorders>
              <w:top w:val="nil"/>
              <w:left w:val="nil"/>
              <w:bottom w:val="single" w:sz="4" w:space="0" w:color="auto"/>
              <w:right w:val="nil"/>
            </w:tcBorders>
            <w:shd w:val="clear" w:color="auto" w:fill="auto"/>
            <w:noWrap/>
            <w:vAlign w:val="bottom"/>
            <w:hideMark/>
          </w:tcPr>
          <w:p w14:paraId="39DA256B" w14:textId="77777777" w:rsidR="009976F0" w:rsidRPr="008262B3" w:rsidRDefault="009976F0" w:rsidP="003F62F2">
            <w:pPr>
              <w:spacing w:after="0" w:line="240" w:lineRule="auto"/>
              <w:jc w:val="right"/>
              <w:rPr>
                <w:rFonts w:ascii="Arial" w:eastAsia="Times New Roman" w:hAnsi="Arial" w:cs="Arial"/>
                <w:color w:val="000000"/>
                <w:sz w:val="16"/>
                <w:szCs w:val="16"/>
                <w:lang w:eastAsia="en-GB"/>
              </w:rPr>
            </w:pPr>
            <w:r w:rsidRPr="008262B3">
              <w:rPr>
                <w:rFonts w:ascii="Arial" w:eastAsia="Times New Roman" w:hAnsi="Arial" w:cs="Arial"/>
                <w:color w:val="000000"/>
                <w:sz w:val="16"/>
                <w:szCs w:val="16"/>
                <w:lang w:eastAsia="en-GB"/>
              </w:rPr>
              <w:t>2.762</w:t>
            </w:r>
          </w:p>
        </w:tc>
        <w:tc>
          <w:tcPr>
            <w:tcW w:w="728" w:type="dxa"/>
            <w:tcBorders>
              <w:top w:val="nil"/>
              <w:left w:val="nil"/>
              <w:bottom w:val="single" w:sz="4" w:space="0" w:color="auto"/>
              <w:right w:val="nil"/>
            </w:tcBorders>
            <w:shd w:val="clear" w:color="auto" w:fill="auto"/>
            <w:noWrap/>
            <w:vAlign w:val="bottom"/>
            <w:hideMark/>
          </w:tcPr>
          <w:p w14:paraId="00DA5BE2" w14:textId="7FE90B76" w:rsidR="009976F0" w:rsidRPr="008262B3" w:rsidRDefault="004960B8" w:rsidP="004960B8">
            <w:pPr>
              <w:spacing w:after="0" w:line="240" w:lineRule="auto"/>
              <w:jc w:val="right"/>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&lt;</w:t>
            </w:r>
            <w:r w:rsidR="009976F0" w:rsidRPr="008262B3">
              <w:rPr>
                <w:rFonts w:ascii="Arial" w:eastAsia="Times New Roman" w:hAnsi="Arial" w:cs="Arial"/>
                <w:b/>
                <w:bCs/>
                <w:color w:val="000000"/>
                <w:sz w:val="16"/>
                <w:szCs w:val="16"/>
                <w:lang w:eastAsia="en-GB"/>
              </w:rPr>
              <w:t>0.0</w:t>
            </w:r>
            <w:r>
              <w:rPr>
                <w:rFonts w:ascii="Arial" w:eastAsia="Times New Roman" w:hAnsi="Arial" w:cs="Arial"/>
                <w:b/>
                <w:bCs/>
                <w:color w:val="000000"/>
                <w:sz w:val="16"/>
                <w:szCs w:val="16"/>
                <w:lang w:eastAsia="en-GB"/>
              </w:rPr>
              <w:t>1</w:t>
            </w:r>
          </w:p>
        </w:tc>
      </w:tr>
    </w:tbl>
    <w:p w14:paraId="27D2BADC" w14:textId="77777777" w:rsidR="00B422B5" w:rsidRDefault="00B422B5" w:rsidP="00CB6598">
      <w:pPr>
        <w:pStyle w:val="Default"/>
        <w:spacing w:line="276" w:lineRule="auto"/>
        <w:jc w:val="both"/>
        <w:rPr>
          <w:rFonts w:asciiTheme="minorHAnsi" w:hAnsiTheme="minorHAnsi" w:cs="ADKFPO+TimesNewRomanPSMT"/>
          <w:sz w:val="22"/>
          <w:szCs w:val="22"/>
        </w:rPr>
      </w:pPr>
    </w:p>
    <w:p w14:paraId="784FBF93" w14:textId="77777777" w:rsidR="004C726F" w:rsidRDefault="004C726F" w:rsidP="004C726F">
      <w:pPr>
        <w:rPr>
          <w:rFonts w:cs="ADKFPO+TimesNewRomanPSMT"/>
        </w:rPr>
      </w:pPr>
    </w:p>
    <w:p w14:paraId="057BC196" w14:textId="77777777" w:rsidR="00CE258E" w:rsidRDefault="00CE258E">
      <w:pPr>
        <w:rPr>
          <w:rFonts w:cs="ADKFPO+TimesNewRomanPSMT"/>
        </w:rPr>
      </w:pPr>
      <w:r>
        <w:rPr>
          <w:rFonts w:cs="ADKFPO+TimesNewRomanPSMT"/>
        </w:rPr>
        <w:br w:type="page"/>
      </w:r>
    </w:p>
    <w:p w14:paraId="1B682326" w14:textId="4D603FCB" w:rsidR="004C726F" w:rsidRPr="00790CDE" w:rsidRDefault="004C726F" w:rsidP="00AB7FF3">
      <w:pPr>
        <w:spacing w:after="0" w:line="360" w:lineRule="auto"/>
        <w:jc w:val="both"/>
        <w:rPr>
          <w:rFonts w:ascii="Times New Roman" w:hAnsi="Times New Roman" w:cs="Times New Roman"/>
          <w:color w:val="000000"/>
          <w:sz w:val="24"/>
          <w:szCs w:val="24"/>
        </w:rPr>
      </w:pPr>
      <w:r w:rsidRPr="00790CDE">
        <w:rPr>
          <w:rFonts w:ascii="Times New Roman" w:hAnsi="Times New Roman" w:cs="Times New Roman"/>
          <w:b/>
          <w:sz w:val="24"/>
          <w:szCs w:val="24"/>
        </w:rPr>
        <w:lastRenderedPageBreak/>
        <w:t>Table S2.</w:t>
      </w:r>
      <w:r w:rsidR="00CD0A4D" w:rsidRPr="00790CDE">
        <w:rPr>
          <w:rFonts w:ascii="Times New Roman" w:hAnsi="Times New Roman" w:cs="Times New Roman"/>
          <w:sz w:val="24"/>
          <w:szCs w:val="24"/>
        </w:rPr>
        <w:t xml:space="preserve"> </w:t>
      </w:r>
      <w:r w:rsidR="00CD69B0" w:rsidRPr="00790CDE">
        <w:rPr>
          <w:rFonts w:ascii="Times New Roman" w:hAnsi="Times New Roman" w:cs="Times New Roman"/>
          <w:sz w:val="24"/>
          <w:szCs w:val="24"/>
        </w:rPr>
        <w:t>Weekly analyses:</w:t>
      </w:r>
      <w:r w:rsidR="00CD0A4D" w:rsidRPr="00790CDE">
        <w:rPr>
          <w:rFonts w:ascii="Times New Roman" w:hAnsi="Times New Roman" w:cs="Times New Roman"/>
          <w:sz w:val="24"/>
          <w:szCs w:val="24"/>
        </w:rPr>
        <w:t xml:space="preserve"> </w:t>
      </w:r>
      <w:r w:rsidR="00CD69B0" w:rsidRPr="00790CDE">
        <w:rPr>
          <w:rFonts w:ascii="Times New Roman" w:hAnsi="Times New Roman" w:cs="Times New Roman"/>
          <w:color w:val="000000"/>
          <w:sz w:val="24"/>
          <w:szCs w:val="24"/>
        </w:rPr>
        <w:t>s</w:t>
      </w:r>
      <w:r w:rsidR="00CD0A4D" w:rsidRPr="00790CDE">
        <w:rPr>
          <w:rFonts w:ascii="Times New Roman" w:hAnsi="Times New Roman" w:cs="Times New Roman"/>
          <w:color w:val="000000"/>
          <w:sz w:val="24"/>
          <w:szCs w:val="24"/>
        </w:rPr>
        <w:t xml:space="preserve">tatistical outputs from </w:t>
      </w:r>
      <w:r w:rsidR="00CF2F5E" w:rsidRPr="00790CDE">
        <w:rPr>
          <w:rFonts w:ascii="Times New Roman" w:hAnsi="Times New Roman" w:cs="Times New Roman"/>
          <w:color w:val="000000"/>
          <w:sz w:val="24"/>
          <w:szCs w:val="24"/>
        </w:rPr>
        <w:t xml:space="preserve">pairwise </w:t>
      </w:r>
      <w:r w:rsidR="00CD0A4D" w:rsidRPr="00790CDE">
        <w:rPr>
          <w:rFonts w:ascii="Times New Roman" w:hAnsi="Times New Roman" w:cs="Times New Roman"/>
          <w:color w:val="000000"/>
          <w:sz w:val="24"/>
          <w:szCs w:val="24"/>
        </w:rPr>
        <w:t>chi-square test</w:t>
      </w:r>
      <w:r w:rsidR="00CF2F5E" w:rsidRPr="00790CDE">
        <w:rPr>
          <w:rFonts w:ascii="Times New Roman" w:hAnsi="Times New Roman" w:cs="Times New Roman"/>
          <w:color w:val="000000"/>
          <w:sz w:val="24"/>
          <w:szCs w:val="24"/>
        </w:rPr>
        <w:t>s</w:t>
      </w:r>
      <w:r w:rsidR="00CD0A4D" w:rsidRPr="00790CDE">
        <w:rPr>
          <w:rFonts w:ascii="Times New Roman" w:hAnsi="Times New Roman" w:cs="Times New Roman"/>
          <w:color w:val="000000"/>
          <w:sz w:val="24"/>
          <w:szCs w:val="24"/>
        </w:rPr>
        <w:t xml:space="preserve"> (</w:t>
      </w:r>
      <w:r w:rsidR="00CD0A4D" w:rsidRPr="00790CDE">
        <w:rPr>
          <w:rFonts w:ascii="Times New Roman" w:hAnsi="Times New Roman" w:cs="Times New Roman"/>
          <w:sz w:val="24"/>
          <w:szCs w:val="24"/>
        </w:rPr>
        <w:t>χ</w:t>
      </w:r>
      <w:r w:rsidR="00CD0A4D" w:rsidRPr="00790CDE">
        <w:rPr>
          <w:rFonts w:ascii="Times New Roman" w:eastAsia="Times New Roman" w:hAnsi="Times New Roman" w:cs="Times New Roman"/>
          <w:color w:val="000000"/>
          <w:sz w:val="24"/>
          <w:szCs w:val="24"/>
          <w:vertAlign w:val="superscript"/>
          <w:lang w:eastAsia="en-GB"/>
        </w:rPr>
        <w:t>2</w:t>
      </w:r>
      <w:r w:rsidR="00CD0A4D" w:rsidRPr="00790CDE">
        <w:rPr>
          <w:rFonts w:ascii="Times New Roman" w:hAnsi="Times New Roman" w:cs="Times New Roman"/>
          <w:color w:val="000000"/>
          <w:sz w:val="24"/>
          <w:szCs w:val="24"/>
        </w:rPr>
        <w:t xml:space="preserve">) </w:t>
      </w:r>
      <w:r w:rsidR="00CF2F5E" w:rsidRPr="00790CDE">
        <w:rPr>
          <w:rFonts w:ascii="Times New Roman" w:hAnsi="Times New Roman" w:cs="Times New Roman"/>
          <w:color w:val="000000"/>
          <w:sz w:val="24"/>
          <w:szCs w:val="24"/>
        </w:rPr>
        <w:t>comparing</w:t>
      </w:r>
      <w:r w:rsidR="00CD0A4D" w:rsidRPr="00790CDE">
        <w:rPr>
          <w:rFonts w:ascii="Times New Roman" w:hAnsi="Times New Roman" w:cs="Times New Roman"/>
          <w:color w:val="000000"/>
          <w:sz w:val="24"/>
          <w:szCs w:val="24"/>
        </w:rPr>
        <w:t xml:space="preserve"> </w:t>
      </w:r>
      <w:r w:rsidR="00CD0A4D" w:rsidRPr="00790CDE">
        <w:rPr>
          <w:rFonts w:ascii="Times New Roman" w:hAnsi="Times New Roman" w:cs="Times New Roman"/>
          <w:iCs/>
          <w:color w:val="000000"/>
          <w:sz w:val="24"/>
          <w:szCs w:val="24"/>
        </w:rPr>
        <w:t xml:space="preserve">control </w:t>
      </w:r>
      <w:r w:rsidR="00CF2F5E" w:rsidRPr="00790CDE">
        <w:rPr>
          <w:rFonts w:ascii="Times New Roman" w:hAnsi="Times New Roman" w:cs="Times New Roman"/>
          <w:iCs/>
          <w:color w:val="000000"/>
          <w:sz w:val="24"/>
          <w:szCs w:val="24"/>
        </w:rPr>
        <w:t xml:space="preserve">against each </w:t>
      </w:r>
      <w:r w:rsidR="00CD0A4D" w:rsidRPr="00790CDE">
        <w:rPr>
          <w:rFonts w:ascii="Times New Roman" w:hAnsi="Times New Roman" w:cs="Times New Roman"/>
          <w:iCs/>
          <w:color w:val="000000"/>
          <w:sz w:val="24"/>
          <w:szCs w:val="24"/>
        </w:rPr>
        <w:t xml:space="preserve">treatment (I, LC and M) </w:t>
      </w:r>
      <w:r w:rsidR="00CF2F5E" w:rsidRPr="00790CDE">
        <w:rPr>
          <w:rFonts w:ascii="Times New Roman" w:hAnsi="Times New Roman" w:cs="Times New Roman"/>
          <w:iCs/>
          <w:color w:val="000000"/>
          <w:sz w:val="24"/>
          <w:szCs w:val="24"/>
        </w:rPr>
        <w:t xml:space="preserve">groups </w:t>
      </w:r>
      <w:r w:rsidR="00CF2F5E" w:rsidRPr="00790CDE">
        <w:rPr>
          <w:rFonts w:ascii="Times New Roman" w:hAnsi="Times New Roman" w:cs="Times New Roman"/>
          <w:color w:val="000000"/>
          <w:sz w:val="24"/>
          <w:szCs w:val="24"/>
        </w:rPr>
        <w:t xml:space="preserve">in terms of </w:t>
      </w:r>
      <w:r w:rsidR="00CD0A4D" w:rsidRPr="00790CDE">
        <w:rPr>
          <w:rFonts w:ascii="Times New Roman" w:hAnsi="Times New Roman" w:cs="Times New Roman"/>
          <w:color w:val="000000"/>
          <w:sz w:val="24"/>
          <w:szCs w:val="24"/>
        </w:rPr>
        <w:t xml:space="preserve">the proportion of foraging bouts </w:t>
      </w:r>
      <w:r w:rsidR="00CF2F5E" w:rsidRPr="00790CDE">
        <w:rPr>
          <w:rFonts w:ascii="Times New Roman" w:hAnsi="Times New Roman" w:cs="Times New Roman"/>
          <w:color w:val="000000"/>
          <w:sz w:val="24"/>
          <w:szCs w:val="24"/>
        </w:rPr>
        <w:t>in which (A)</w:t>
      </w:r>
      <w:r w:rsidR="00CD0A4D" w:rsidRPr="00790CDE">
        <w:rPr>
          <w:rFonts w:ascii="Times New Roman" w:hAnsi="Times New Roman" w:cs="Times New Roman"/>
          <w:color w:val="000000"/>
          <w:sz w:val="24"/>
          <w:szCs w:val="24"/>
        </w:rPr>
        <w:t xml:space="preserve"> no pollen (unsuccessful) </w:t>
      </w:r>
      <w:r w:rsidR="00CF2F5E" w:rsidRPr="00790CDE">
        <w:rPr>
          <w:rFonts w:ascii="Times New Roman" w:hAnsi="Times New Roman" w:cs="Times New Roman"/>
          <w:color w:val="000000"/>
          <w:sz w:val="24"/>
          <w:szCs w:val="24"/>
        </w:rPr>
        <w:t>or (</w:t>
      </w:r>
      <w:r w:rsidR="00CD0A4D" w:rsidRPr="00790CDE">
        <w:rPr>
          <w:rFonts w:ascii="Times New Roman" w:hAnsi="Times New Roman" w:cs="Times New Roman"/>
          <w:color w:val="000000"/>
          <w:sz w:val="24"/>
          <w:szCs w:val="24"/>
        </w:rPr>
        <w:t>B) large pollen</w:t>
      </w:r>
      <w:r w:rsidR="00CF2F5E" w:rsidRPr="00790CDE">
        <w:rPr>
          <w:rFonts w:ascii="Times New Roman" w:hAnsi="Times New Roman" w:cs="Times New Roman"/>
          <w:color w:val="000000"/>
          <w:sz w:val="24"/>
          <w:szCs w:val="24"/>
        </w:rPr>
        <w:t xml:space="preserve"> loads</w:t>
      </w:r>
      <w:r w:rsidR="00CD0A4D" w:rsidRPr="00790CDE">
        <w:rPr>
          <w:rFonts w:ascii="Times New Roman" w:hAnsi="Times New Roman" w:cs="Times New Roman"/>
          <w:color w:val="000000"/>
          <w:sz w:val="24"/>
          <w:szCs w:val="24"/>
        </w:rPr>
        <w:t xml:space="preserve"> (size = 3)</w:t>
      </w:r>
      <w:r w:rsidR="00CF2F5E" w:rsidRPr="00790CDE">
        <w:rPr>
          <w:rFonts w:ascii="Times New Roman" w:hAnsi="Times New Roman" w:cs="Times New Roman"/>
          <w:color w:val="000000"/>
          <w:sz w:val="24"/>
          <w:szCs w:val="24"/>
        </w:rPr>
        <w:t xml:space="preserve"> were collected</w:t>
      </w:r>
      <w:r w:rsidR="00CD0A4D" w:rsidRPr="00790CDE">
        <w:rPr>
          <w:rFonts w:ascii="Times New Roman" w:hAnsi="Times New Roman" w:cs="Times New Roman"/>
          <w:color w:val="000000"/>
          <w:sz w:val="24"/>
          <w:szCs w:val="24"/>
        </w:rPr>
        <w:t>.</w:t>
      </w:r>
      <w:r w:rsidR="00CF2F5E" w:rsidRPr="00790CDE">
        <w:rPr>
          <w:rFonts w:ascii="Times New Roman" w:hAnsi="Times New Roman" w:cs="Times New Roman"/>
          <w:color w:val="000000"/>
          <w:sz w:val="24"/>
          <w:szCs w:val="24"/>
        </w:rPr>
        <w:t xml:space="preserve"> Significant treatment group differences are shown in bold.</w:t>
      </w:r>
    </w:p>
    <w:p w14:paraId="77BE3BD4" w14:textId="77777777" w:rsidR="00CE258E" w:rsidRPr="00AB7FF3" w:rsidRDefault="00CE258E" w:rsidP="00AB7FF3">
      <w:pPr>
        <w:spacing w:after="0" w:line="360" w:lineRule="auto"/>
        <w:jc w:val="both"/>
        <w:rPr>
          <w:rFonts w:cs="ADKFPO+TimesNewRomanPSMT"/>
        </w:rPr>
      </w:pPr>
    </w:p>
    <w:tbl>
      <w:tblPr>
        <w:tblW w:w="8390" w:type="dxa"/>
        <w:jc w:val="center"/>
        <w:tblInd w:w="93" w:type="dxa"/>
        <w:tblLook w:val="04A0" w:firstRow="1" w:lastRow="0" w:firstColumn="1" w:lastColumn="0" w:noHBand="0" w:noVBand="1"/>
      </w:tblPr>
      <w:tblGrid>
        <w:gridCol w:w="1470"/>
        <w:gridCol w:w="1160"/>
        <w:gridCol w:w="867"/>
        <w:gridCol w:w="1053"/>
        <w:gridCol w:w="867"/>
        <w:gridCol w:w="1053"/>
        <w:gridCol w:w="867"/>
        <w:gridCol w:w="1053"/>
      </w:tblGrid>
      <w:tr w:rsidR="004C726F" w:rsidRPr="00FE0A34" w14:paraId="3C159ACC" w14:textId="77777777" w:rsidTr="004C726F">
        <w:trPr>
          <w:trHeight w:val="300"/>
          <w:jc w:val="center"/>
        </w:trPr>
        <w:tc>
          <w:tcPr>
            <w:tcW w:w="1470" w:type="dxa"/>
            <w:tcBorders>
              <w:top w:val="single" w:sz="4" w:space="0" w:color="auto"/>
              <w:left w:val="nil"/>
              <w:bottom w:val="nil"/>
              <w:right w:val="nil"/>
            </w:tcBorders>
            <w:shd w:val="clear" w:color="auto" w:fill="auto"/>
            <w:noWrap/>
            <w:vAlign w:val="bottom"/>
            <w:hideMark/>
          </w:tcPr>
          <w:p w14:paraId="0519202E" w14:textId="77777777" w:rsidR="004C726F" w:rsidRPr="00FE0A34" w:rsidRDefault="004C726F" w:rsidP="00B71083">
            <w:pPr>
              <w:spacing w:after="0" w:line="240" w:lineRule="auto"/>
              <w:rPr>
                <w:rFonts w:ascii="Arial" w:eastAsia="Times New Roman" w:hAnsi="Arial" w:cs="Arial"/>
                <w:color w:val="000000"/>
                <w:lang w:eastAsia="en-GB"/>
              </w:rPr>
            </w:pPr>
            <w:r w:rsidRPr="00FE0A34">
              <w:rPr>
                <w:rFonts w:ascii="Arial" w:eastAsia="Times New Roman" w:hAnsi="Arial" w:cs="Arial"/>
                <w:color w:val="000000"/>
                <w:lang w:eastAsia="en-GB"/>
              </w:rPr>
              <w:t> </w:t>
            </w:r>
          </w:p>
        </w:tc>
        <w:tc>
          <w:tcPr>
            <w:tcW w:w="1160" w:type="dxa"/>
            <w:tcBorders>
              <w:top w:val="single" w:sz="4" w:space="0" w:color="auto"/>
              <w:left w:val="nil"/>
              <w:bottom w:val="nil"/>
              <w:right w:val="nil"/>
            </w:tcBorders>
            <w:shd w:val="clear" w:color="auto" w:fill="auto"/>
            <w:noWrap/>
            <w:vAlign w:val="center"/>
            <w:hideMark/>
          </w:tcPr>
          <w:p w14:paraId="2FF4411B" w14:textId="77777777" w:rsidR="004C726F" w:rsidRPr="00FE0A34" w:rsidRDefault="004C726F" w:rsidP="00B71083">
            <w:pPr>
              <w:spacing w:after="0" w:line="240" w:lineRule="auto"/>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Comparison</w:t>
            </w:r>
          </w:p>
        </w:tc>
        <w:tc>
          <w:tcPr>
            <w:tcW w:w="1920" w:type="dxa"/>
            <w:gridSpan w:val="2"/>
            <w:tcBorders>
              <w:top w:val="single" w:sz="4" w:space="0" w:color="auto"/>
              <w:left w:val="nil"/>
              <w:bottom w:val="single" w:sz="4" w:space="0" w:color="auto"/>
              <w:right w:val="nil"/>
            </w:tcBorders>
            <w:shd w:val="clear" w:color="auto" w:fill="auto"/>
            <w:noWrap/>
            <w:vAlign w:val="center"/>
            <w:hideMark/>
          </w:tcPr>
          <w:p w14:paraId="48726BB8" w14:textId="77777777" w:rsidR="004C726F" w:rsidRPr="00FE0A34" w:rsidRDefault="004C726F" w:rsidP="00B71083">
            <w:pPr>
              <w:spacing w:after="0" w:line="240" w:lineRule="auto"/>
              <w:jc w:val="center"/>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Week 2</w:t>
            </w:r>
          </w:p>
        </w:tc>
        <w:tc>
          <w:tcPr>
            <w:tcW w:w="1920" w:type="dxa"/>
            <w:gridSpan w:val="2"/>
            <w:tcBorders>
              <w:top w:val="single" w:sz="4" w:space="0" w:color="auto"/>
              <w:left w:val="nil"/>
              <w:bottom w:val="single" w:sz="4" w:space="0" w:color="auto"/>
              <w:right w:val="nil"/>
            </w:tcBorders>
            <w:shd w:val="clear" w:color="auto" w:fill="auto"/>
            <w:noWrap/>
            <w:vAlign w:val="center"/>
            <w:hideMark/>
          </w:tcPr>
          <w:p w14:paraId="689B538C" w14:textId="77777777" w:rsidR="004C726F" w:rsidRPr="00FE0A34" w:rsidRDefault="004C726F" w:rsidP="00B71083">
            <w:pPr>
              <w:spacing w:after="0" w:line="240" w:lineRule="auto"/>
              <w:jc w:val="center"/>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Week 3</w:t>
            </w:r>
          </w:p>
        </w:tc>
        <w:tc>
          <w:tcPr>
            <w:tcW w:w="1920" w:type="dxa"/>
            <w:gridSpan w:val="2"/>
            <w:tcBorders>
              <w:top w:val="single" w:sz="4" w:space="0" w:color="auto"/>
              <w:left w:val="nil"/>
              <w:bottom w:val="single" w:sz="4" w:space="0" w:color="auto"/>
              <w:right w:val="nil"/>
            </w:tcBorders>
            <w:shd w:val="clear" w:color="auto" w:fill="auto"/>
            <w:noWrap/>
            <w:vAlign w:val="center"/>
            <w:hideMark/>
          </w:tcPr>
          <w:p w14:paraId="29E11CAB" w14:textId="77777777" w:rsidR="004C726F" w:rsidRPr="00FE0A34" w:rsidRDefault="004C726F" w:rsidP="00B71083">
            <w:pPr>
              <w:spacing w:after="0" w:line="240" w:lineRule="auto"/>
              <w:jc w:val="center"/>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Week 4</w:t>
            </w:r>
          </w:p>
        </w:tc>
      </w:tr>
      <w:tr w:rsidR="004C726F" w:rsidRPr="00FE0A34" w14:paraId="2C372629" w14:textId="77777777" w:rsidTr="004C726F">
        <w:trPr>
          <w:trHeight w:val="345"/>
          <w:jc w:val="center"/>
        </w:trPr>
        <w:tc>
          <w:tcPr>
            <w:tcW w:w="1470" w:type="dxa"/>
            <w:tcBorders>
              <w:top w:val="nil"/>
              <w:left w:val="nil"/>
              <w:bottom w:val="single" w:sz="4" w:space="0" w:color="auto"/>
              <w:right w:val="nil"/>
            </w:tcBorders>
            <w:shd w:val="clear" w:color="auto" w:fill="auto"/>
            <w:noWrap/>
            <w:vAlign w:val="bottom"/>
            <w:hideMark/>
          </w:tcPr>
          <w:p w14:paraId="23E05350" w14:textId="77777777" w:rsidR="004C726F" w:rsidRPr="00FE0A34" w:rsidRDefault="004C726F" w:rsidP="00B71083">
            <w:pPr>
              <w:spacing w:after="0" w:line="240" w:lineRule="auto"/>
              <w:rPr>
                <w:rFonts w:ascii="Arial" w:eastAsia="Times New Roman" w:hAnsi="Arial" w:cs="Arial"/>
                <w:color w:val="000000"/>
                <w:lang w:eastAsia="en-GB"/>
              </w:rPr>
            </w:pPr>
            <w:r w:rsidRPr="00FE0A34">
              <w:rPr>
                <w:rFonts w:ascii="Arial" w:eastAsia="Times New Roman" w:hAnsi="Arial" w:cs="Arial"/>
                <w:color w:val="000000"/>
                <w:lang w:eastAsia="en-GB"/>
              </w:rPr>
              <w:t> </w:t>
            </w:r>
          </w:p>
        </w:tc>
        <w:tc>
          <w:tcPr>
            <w:tcW w:w="1160" w:type="dxa"/>
            <w:tcBorders>
              <w:top w:val="nil"/>
              <w:left w:val="nil"/>
              <w:bottom w:val="single" w:sz="4" w:space="0" w:color="auto"/>
              <w:right w:val="nil"/>
            </w:tcBorders>
            <w:shd w:val="clear" w:color="auto" w:fill="auto"/>
            <w:noWrap/>
            <w:vAlign w:val="bottom"/>
            <w:hideMark/>
          </w:tcPr>
          <w:p w14:paraId="6FE8D750" w14:textId="77777777" w:rsidR="004C726F" w:rsidRPr="00FE0A34" w:rsidRDefault="004C726F" w:rsidP="00B71083">
            <w:pPr>
              <w:spacing w:after="0" w:line="240" w:lineRule="auto"/>
              <w:rPr>
                <w:rFonts w:ascii="Arial" w:eastAsia="Times New Roman" w:hAnsi="Arial" w:cs="Arial"/>
                <w:color w:val="000000"/>
                <w:lang w:eastAsia="en-GB"/>
              </w:rPr>
            </w:pPr>
            <w:r w:rsidRPr="00FE0A34">
              <w:rPr>
                <w:rFonts w:ascii="Arial" w:eastAsia="Times New Roman" w:hAnsi="Arial" w:cs="Arial"/>
                <w:color w:val="000000"/>
                <w:lang w:eastAsia="en-GB"/>
              </w:rPr>
              <w:t> </w:t>
            </w:r>
          </w:p>
        </w:tc>
        <w:tc>
          <w:tcPr>
            <w:tcW w:w="867" w:type="dxa"/>
            <w:tcBorders>
              <w:top w:val="nil"/>
              <w:left w:val="nil"/>
              <w:bottom w:val="single" w:sz="4" w:space="0" w:color="auto"/>
              <w:right w:val="nil"/>
            </w:tcBorders>
            <w:shd w:val="clear" w:color="auto" w:fill="auto"/>
            <w:noWrap/>
            <w:vAlign w:val="bottom"/>
            <w:hideMark/>
          </w:tcPr>
          <w:p w14:paraId="5298FB31" w14:textId="77777777" w:rsidR="004C726F" w:rsidRPr="00FE0A34" w:rsidRDefault="004C726F" w:rsidP="00B71083">
            <w:pPr>
              <w:spacing w:after="0" w:line="240" w:lineRule="auto"/>
              <w:jc w:val="center"/>
              <w:rPr>
                <w:rFonts w:ascii="Arial" w:eastAsia="Times New Roman" w:hAnsi="Arial" w:cs="Arial"/>
                <w:color w:val="000000"/>
                <w:lang w:eastAsia="en-GB"/>
              </w:rPr>
            </w:pPr>
            <w:r w:rsidRPr="00C87D86">
              <w:rPr>
                <w:rFonts w:cs="Arial"/>
              </w:rPr>
              <w:t>χ</w:t>
            </w:r>
            <w:r w:rsidRPr="00FE0A34">
              <w:rPr>
                <w:rFonts w:ascii="Arial" w:eastAsia="Times New Roman" w:hAnsi="Arial" w:cs="Arial"/>
                <w:color w:val="000000"/>
                <w:vertAlign w:val="superscript"/>
                <w:lang w:eastAsia="en-GB"/>
              </w:rPr>
              <w:t>2</w:t>
            </w:r>
          </w:p>
        </w:tc>
        <w:tc>
          <w:tcPr>
            <w:tcW w:w="1053" w:type="dxa"/>
            <w:tcBorders>
              <w:top w:val="nil"/>
              <w:left w:val="nil"/>
              <w:bottom w:val="single" w:sz="4" w:space="0" w:color="auto"/>
              <w:right w:val="nil"/>
            </w:tcBorders>
            <w:shd w:val="clear" w:color="auto" w:fill="auto"/>
            <w:noWrap/>
            <w:vAlign w:val="center"/>
            <w:hideMark/>
          </w:tcPr>
          <w:p w14:paraId="51E96CA1" w14:textId="77777777" w:rsidR="004C726F" w:rsidRPr="00B71083" w:rsidRDefault="004C726F" w:rsidP="00B71083">
            <w:pPr>
              <w:spacing w:after="0" w:line="240" w:lineRule="auto"/>
              <w:jc w:val="center"/>
              <w:rPr>
                <w:rFonts w:ascii="Arial" w:eastAsia="Times New Roman" w:hAnsi="Arial" w:cs="Arial"/>
                <w:color w:val="000000"/>
                <w:sz w:val="18"/>
                <w:szCs w:val="18"/>
                <w:lang w:eastAsia="en-GB"/>
              </w:rPr>
            </w:pPr>
            <w:r w:rsidRPr="00B71083">
              <w:rPr>
                <w:rFonts w:ascii="Arial" w:eastAsia="Times New Roman" w:hAnsi="Arial" w:cs="Arial"/>
                <w:color w:val="000000"/>
                <w:sz w:val="18"/>
                <w:szCs w:val="18"/>
                <w:lang w:eastAsia="en-GB"/>
              </w:rPr>
              <w:t>p</w:t>
            </w:r>
          </w:p>
        </w:tc>
        <w:tc>
          <w:tcPr>
            <w:tcW w:w="867" w:type="dxa"/>
            <w:tcBorders>
              <w:top w:val="nil"/>
              <w:left w:val="nil"/>
              <w:bottom w:val="single" w:sz="4" w:space="0" w:color="auto"/>
              <w:right w:val="nil"/>
            </w:tcBorders>
            <w:shd w:val="clear" w:color="auto" w:fill="auto"/>
            <w:noWrap/>
            <w:vAlign w:val="bottom"/>
            <w:hideMark/>
          </w:tcPr>
          <w:p w14:paraId="02F93090" w14:textId="77777777" w:rsidR="004C726F" w:rsidRPr="00FE0A34" w:rsidRDefault="004C726F" w:rsidP="00B71083">
            <w:pPr>
              <w:spacing w:after="0" w:line="240" w:lineRule="auto"/>
              <w:jc w:val="center"/>
              <w:rPr>
                <w:rFonts w:ascii="Arial" w:eastAsia="Times New Roman" w:hAnsi="Arial" w:cs="Arial"/>
                <w:color w:val="000000"/>
                <w:lang w:eastAsia="en-GB"/>
              </w:rPr>
            </w:pPr>
            <w:r w:rsidRPr="00C87D86">
              <w:rPr>
                <w:rFonts w:cs="Arial"/>
              </w:rPr>
              <w:t>χ</w:t>
            </w:r>
            <w:r w:rsidRPr="00FE0A34">
              <w:rPr>
                <w:rFonts w:ascii="Arial" w:eastAsia="Times New Roman" w:hAnsi="Arial" w:cs="Arial"/>
                <w:color w:val="000000"/>
                <w:vertAlign w:val="superscript"/>
                <w:lang w:eastAsia="en-GB"/>
              </w:rPr>
              <w:t>2</w:t>
            </w:r>
          </w:p>
        </w:tc>
        <w:tc>
          <w:tcPr>
            <w:tcW w:w="1053" w:type="dxa"/>
            <w:tcBorders>
              <w:top w:val="nil"/>
              <w:left w:val="nil"/>
              <w:bottom w:val="single" w:sz="4" w:space="0" w:color="auto"/>
              <w:right w:val="nil"/>
            </w:tcBorders>
            <w:shd w:val="clear" w:color="auto" w:fill="auto"/>
            <w:noWrap/>
            <w:vAlign w:val="center"/>
            <w:hideMark/>
          </w:tcPr>
          <w:p w14:paraId="2CC8B026" w14:textId="77777777" w:rsidR="004C726F" w:rsidRPr="00B71083" w:rsidRDefault="004C726F" w:rsidP="00B71083">
            <w:pPr>
              <w:spacing w:after="0" w:line="240" w:lineRule="auto"/>
              <w:jc w:val="center"/>
              <w:rPr>
                <w:rFonts w:ascii="Arial" w:eastAsia="Times New Roman" w:hAnsi="Arial" w:cs="Arial"/>
                <w:color w:val="000000"/>
                <w:sz w:val="18"/>
                <w:szCs w:val="18"/>
                <w:lang w:eastAsia="en-GB"/>
              </w:rPr>
            </w:pPr>
            <w:r w:rsidRPr="00B71083">
              <w:rPr>
                <w:rFonts w:ascii="Arial" w:eastAsia="Times New Roman" w:hAnsi="Arial" w:cs="Arial"/>
                <w:color w:val="000000"/>
                <w:sz w:val="18"/>
                <w:szCs w:val="18"/>
                <w:lang w:eastAsia="en-GB"/>
              </w:rPr>
              <w:t>p</w:t>
            </w:r>
          </w:p>
        </w:tc>
        <w:tc>
          <w:tcPr>
            <w:tcW w:w="867" w:type="dxa"/>
            <w:tcBorders>
              <w:top w:val="nil"/>
              <w:left w:val="nil"/>
              <w:bottom w:val="single" w:sz="4" w:space="0" w:color="auto"/>
              <w:right w:val="nil"/>
            </w:tcBorders>
            <w:shd w:val="clear" w:color="auto" w:fill="auto"/>
            <w:noWrap/>
            <w:vAlign w:val="bottom"/>
            <w:hideMark/>
          </w:tcPr>
          <w:p w14:paraId="2A1A5F40" w14:textId="77777777" w:rsidR="004C726F" w:rsidRPr="00FE0A34" w:rsidRDefault="004C726F" w:rsidP="00B71083">
            <w:pPr>
              <w:spacing w:after="0" w:line="240" w:lineRule="auto"/>
              <w:jc w:val="center"/>
              <w:rPr>
                <w:rFonts w:ascii="Arial" w:eastAsia="Times New Roman" w:hAnsi="Arial" w:cs="Arial"/>
                <w:color w:val="000000"/>
                <w:lang w:eastAsia="en-GB"/>
              </w:rPr>
            </w:pPr>
            <w:r w:rsidRPr="00C87D86">
              <w:rPr>
                <w:rFonts w:cs="Arial"/>
              </w:rPr>
              <w:t>χ</w:t>
            </w:r>
            <w:r w:rsidRPr="00FE0A34">
              <w:rPr>
                <w:rFonts w:ascii="Arial" w:eastAsia="Times New Roman" w:hAnsi="Arial" w:cs="Arial"/>
                <w:color w:val="000000"/>
                <w:vertAlign w:val="superscript"/>
                <w:lang w:eastAsia="en-GB"/>
              </w:rPr>
              <w:t>2</w:t>
            </w:r>
          </w:p>
        </w:tc>
        <w:tc>
          <w:tcPr>
            <w:tcW w:w="1053" w:type="dxa"/>
            <w:tcBorders>
              <w:top w:val="nil"/>
              <w:left w:val="nil"/>
              <w:bottom w:val="single" w:sz="4" w:space="0" w:color="auto"/>
              <w:right w:val="nil"/>
            </w:tcBorders>
            <w:shd w:val="clear" w:color="auto" w:fill="auto"/>
            <w:noWrap/>
            <w:vAlign w:val="center"/>
            <w:hideMark/>
          </w:tcPr>
          <w:p w14:paraId="50C4E2A1" w14:textId="77777777" w:rsidR="004C726F" w:rsidRPr="00B71083" w:rsidRDefault="004C726F" w:rsidP="00B71083">
            <w:pPr>
              <w:spacing w:after="0" w:line="240" w:lineRule="auto"/>
              <w:jc w:val="center"/>
              <w:rPr>
                <w:rFonts w:ascii="Arial" w:eastAsia="Times New Roman" w:hAnsi="Arial" w:cs="Arial"/>
                <w:color w:val="000000"/>
                <w:sz w:val="18"/>
                <w:szCs w:val="18"/>
                <w:lang w:eastAsia="en-GB"/>
              </w:rPr>
            </w:pPr>
            <w:r w:rsidRPr="00B71083">
              <w:rPr>
                <w:rFonts w:ascii="Arial" w:eastAsia="Times New Roman" w:hAnsi="Arial" w:cs="Arial"/>
                <w:color w:val="000000"/>
                <w:sz w:val="18"/>
                <w:szCs w:val="18"/>
                <w:lang w:eastAsia="en-GB"/>
              </w:rPr>
              <w:t>p</w:t>
            </w:r>
          </w:p>
        </w:tc>
      </w:tr>
      <w:tr w:rsidR="004C726F" w:rsidRPr="00FE0A34" w14:paraId="28AA1236" w14:textId="77777777" w:rsidTr="004C726F">
        <w:trPr>
          <w:trHeight w:val="300"/>
          <w:jc w:val="center"/>
        </w:trPr>
        <w:tc>
          <w:tcPr>
            <w:tcW w:w="1470" w:type="dxa"/>
            <w:vMerge w:val="restart"/>
            <w:tcBorders>
              <w:top w:val="nil"/>
              <w:left w:val="nil"/>
              <w:bottom w:val="nil"/>
              <w:right w:val="nil"/>
            </w:tcBorders>
            <w:shd w:val="clear" w:color="auto" w:fill="auto"/>
            <w:vAlign w:val="center"/>
            <w:hideMark/>
          </w:tcPr>
          <w:p w14:paraId="5ABFCD68" w14:textId="037DCFA2" w:rsidR="004C726F" w:rsidRPr="00FE0A34" w:rsidRDefault="004C726F" w:rsidP="00B71083">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 xml:space="preserve">A) </w:t>
            </w:r>
            <w:r w:rsidRPr="00FE0A34">
              <w:rPr>
                <w:rFonts w:ascii="Arial" w:eastAsia="Times New Roman" w:hAnsi="Arial" w:cs="Arial"/>
                <w:color w:val="000000"/>
                <w:sz w:val="16"/>
                <w:szCs w:val="16"/>
                <w:lang w:eastAsia="en-GB"/>
              </w:rPr>
              <w:t>Unsuccessful</w:t>
            </w:r>
          </w:p>
        </w:tc>
        <w:tc>
          <w:tcPr>
            <w:tcW w:w="1160" w:type="dxa"/>
            <w:tcBorders>
              <w:top w:val="nil"/>
              <w:left w:val="nil"/>
              <w:bottom w:val="nil"/>
              <w:right w:val="nil"/>
            </w:tcBorders>
            <w:shd w:val="clear" w:color="auto" w:fill="auto"/>
            <w:noWrap/>
            <w:vAlign w:val="center"/>
            <w:hideMark/>
          </w:tcPr>
          <w:p w14:paraId="0B37F8CF"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I</w:t>
            </w:r>
          </w:p>
        </w:tc>
        <w:tc>
          <w:tcPr>
            <w:tcW w:w="867" w:type="dxa"/>
            <w:tcBorders>
              <w:top w:val="nil"/>
              <w:left w:val="nil"/>
              <w:bottom w:val="nil"/>
              <w:right w:val="nil"/>
            </w:tcBorders>
            <w:shd w:val="clear" w:color="auto" w:fill="auto"/>
            <w:noWrap/>
            <w:vAlign w:val="center"/>
            <w:hideMark/>
          </w:tcPr>
          <w:p w14:paraId="7D50D17F" w14:textId="693F7E7D" w:rsidR="004C726F" w:rsidRPr="00FE0A34" w:rsidRDefault="00860A90" w:rsidP="00B71083">
            <w:pPr>
              <w:spacing w:after="0" w:line="240" w:lineRule="auto"/>
              <w:jc w:val="right"/>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w:t>
            </w:r>
            <w:r w:rsidR="004C726F" w:rsidRPr="00FE0A34">
              <w:rPr>
                <w:rFonts w:ascii="Arial" w:eastAsia="Times New Roman" w:hAnsi="Arial" w:cs="Arial"/>
                <w:color w:val="000000"/>
                <w:sz w:val="16"/>
                <w:szCs w:val="16"/>
                <w:lang w:eastAsia="en-GB"/>
              </w:rPr>
              <w:t>53</w:t>
            </w:r>
          </w:p>
        </w:tc>
        <w:tc>
          <w:tcPr>
            <w:tcW w:w="1053" w:type="dxa"/>
            <w:tcBorders>
              <w:top w:val="nil"/>
              <w:left w:val="nil"/>
              <w:bottom w:val="nil"/>
              <w:right w:val="nil"/>
            </w:tcBorders>
            <w:shd w:val="clear" w:color="auto" w:fill="auto"/>
            <w:noWrap/>
            <w:vAlign w:val="center"/>
            <w:hideMark/>
          </w:tcPr>
          <w:p w14:paraId="2081ED19"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0.033</w:t>
            </w:r>
          </w:p>
        </w:tc>
        <w:tc>
          <w:tcPr>
            <w:tcW w:w="867" w:type="dxa"/>
            <w:tcBorders>
              <w:top w:val="nil"/>
              <w:left w:val="nil"/>
              <w:bottom w:val="nil"/>
              <w:right w:val="nil"/>
            </w:tcBorders>
            <w:shd w:val="clear" w:color="auto" w:fill="auto"/>
            <w:noWrap/>
            <w:vAlign w:val="center"/>
            <w:hideMark/>
          </w:tcPr>
          <w:p w14:paraId="3371AA94"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18.1</w:t>
            </w:r>
          </w:p>
        </w:tc>
        <w:tc>
          <w:tcPr>
            <w:tcW w:w="1053" w:type="dxa"/>
            <w:tcBorders>
              <w:top w:val="nil"/>
              <w:left w:val="nil"/>
              <w:bottom w:val="nil"/>
              <w:right w:val="nil"/>
            </w:tcBorders>
            <w:shd w:val="clear" w:color="auto" w:fill="auto"/>
            <w:noWrap/>
            <w:vAlign w:val="center"/>
            <w:hideMark/>
          </w:tcPr>
          <w:p w14:paraId="2AA9C915"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&lt;0.001</w:t>
            </w:r>
          </w:p>
        </w:tc>
        <w:tc>
          <w:tcPr>
            <w:tcW w:w="867" w:type="dxa"/>
            <w:tcBorders>
              <w:top w:val="nil"/>
              <w:left w:val="nil"/>
              <w:bottom w:val="nil"/>
              <w:right w:val="nil"/>
            </w:tcBorders>
            <w:shd w:val="clear" w:color="auto" w:fill="auto"/>
            <w:noWrap/>
            <w:vAlign w:val="center"/>
            <w:hideMark/>
          </w:tcPr>
          <w:p w14:paraId="4E93F1E3"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44.5</w:t>
            </w:r>
          </w:p>
        </w:tc>
        <w:tc>
          <w:tcPr>
            <w:tcW w:w="1053" w:type="dxa"/>
            <w:tcBorders>
              <w:top w:val="nil"/>
              <w:left w:val="nil"/>
              <w:bottom w:val="nil"/>
              <w:right w:val="nil"/>
            </w:tcBorders>
            <w:shd w:val="clear" w:color="auto" w:fill="auto"/>
            <w:noWrap/>
            <w:vAlign w:val="center"/>
            <w:hideMark/>
          </w:tcPr>
          <w:p w14:paraId="1CB36157"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&lt;0.001</w:t>
            </w:r>
          </w:p>
        </w:tc>
      </w:tr>
      <w:tr w:rsidR="004C726F" w:rsidRPr="00FE0A34" w14:paraId="1C849FE7" w14:textId="77777777" w:rsidTr="004C726F">
        <w:trPr>
          <w:trHeight w:val="300"/>
          <w:jc w:val="center"/>
        </w:trPr>
        <w:tc>
          <w:tcPr>
            <w:tcW w:w="1470" w:type="dxa"/>
            <w:vMerge/>
            <w:tcBorders>
              <w:top w:val="nil"/>
              <w:left w:val="nil"/>
              <w:bottom w:val="nil"/>
              <w:right w:val="nil"/>
            </w:tcBorders>
            <w:vAlign w:val="center"/>
            <w:hideMark/>
          </w:tcPr>
          <w:p w14:paraId="1F895FA9"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nil"/>
              <w:right w:val="nil"/>
            </w:tcBorders>
            <w:shd w:val="clear" w:color="auto" w:fill="auto"/>
            <w:noWrap/>
            <w:vAlign w:val="center"/>
            <w:hideMark/>
          </w:tcPr>
          <w:p w14:paraId="74279927"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LC</w:t>
            </w:r>
          </w:p>
        </w:tc>
        <w:tc>
          <w:tcPr>
            <w:tcW w:w="867" w:type="dxa"/>
            <w:tcBorders>
              <w:top w:val="nil"/>
              <w:left w:val="nil"/>
              <w:bottom w:val="nil"/>
              <w:right w:val="nil"/>
            </w:tcBorders>
            <w:shd w:val="clear" w:color="auto" w:fill="auto"/>
            <w:noWrap/>
            <w:vAlign w:val="center"/>
            <w:hideMark/>
          </w:tcPr>
          <w:p w14:paraId="2E2B674D"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0.404</w:t>
            </w:r>
          </w:p>
        </w:tc>
        <w:tc>
          <w:tcPr>
            <w:tcW w:w="1053" w:type="dxa"/>
            <w:tcBorders>
              <w:top w:val="nil"/>
              <w:left w:val="nil"/>
              <w:bottom w:val="nil"/>
              <w:right w:val="nil"/>
            </w:tcBorders>
            <w:shd w:val="clear" w:color="auto" w:fill="auto"/>
            <w:noWrap/>
            <w:vAlign w:val="center"/>
            <w:hideMark/>
          </w:tcPr>
          <w:p w14:paraId="5226D1CF"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0.53</w:t>
            </w:r>
          </w:p>
        </w:tc>
        <w:tc>
          <w:tcPr>
            <w:tcW w:w="867" w:type="dxa"/>
            <w:tcBorders>
              <w:top w:val="nil"/>
              <w:left w:val="nil"/>
              <w:bottom w:val="nil"/>
              <w:right w:val="nil"/>
            </w:tcBorders>
            <w:shd w:val="clear" w:color="auto" w:fill="auto"/>
            <w:noWrap/>
            <w:vAlign w:val="center"/>
            <w:hideMark/>
          </w:tcPr>
          <w:p w14:paraId="364BCE10"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0.082</w:t>
            </w:r>
          </w:p>
        </w:tc>
        <w:tc>
          <w:tcPr>
            <w:tcW w:w="1053" w:type="dxa"/>
            <w:tcBorders>
              <w:top w:val="nil"/>
              <w:left w:val="nil"/>
              <w:bottom w:val="nil"/>
              <w:right w:val="nil"/>
            </w:tcBorders>
            <w:shd w:val="clear" w:color="auto" w:fill="auto"/>
            <w:noWrap/>
            <w:vAlign w:val="center"/>
            <w:hideMark/>
          </w:tcPr>
          <w:p w14:paraId="152D09D1"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0.77</w:t>
            </w:r>
          </w:p>
        </w:tc>
        <w:tc>
          <w:tcPr>
            <w:tcW w:w="867" w:type="dxa"/>
            <w:tcBorders>
              <w:top w:val="nil"/>
              <w:left w:val="nil"/>
              <w:bottom w:val="nil"/>
              <w:right w:val="nil"/>
            </w:tcBorders>
            <w:shd w:val="clear" w:color="auto" w:fill="auto"/>
            <w:noWrap/>
            <w:vAlign w:val="center"/>
            <w:hideMark/>
          </w:tcPr>
          <w:p w14:paraId="7BDE4DC5"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0.544</w:t>
            </w:r>
          </w:p>
        </w:tc>
        <w:tc>
          <w:tcPr>
            <w:tcW w:w="1053" w:type="dxa"/>
            <w:tcBorders>
              <w:top w:val="nil"/>
              <w:left w:val="nil"/>
              <w:bottom w:val="nil"/>
              <w:right w:val="nil"/>
            </w:tcBorders>
            <w:shd w:val="clear" w:color="auto" w:fill="auto"/>
            <w:noWrap/>
            <w:vAlign w:val="center"/>
            <w:hideMark/>
          </w:tcPr>
          <w:p w14:paraId="1A5A7D46" w14:textId="77777777" w:rsidR="004C726F" w:rsidRPr="001F25C0" w:rsidRDefault="004C726F" w:rsidP="00B71083">
            <w:pPr>
              <w:spacing w:after="0" w:line="240" w:lineRule="auto"/>
              <w:jc w:val="right"/>
              <w:rPr>
                <w:rFonts w:ascii="Arial" w:eastAsia="Times New Roman" w:hAnsi="Arial" w:cs="Arial"/>
                <w:bCs/>
                <w:color w:val="000000"/>
                <w:sz w:val="16"/>
                <w:szCs w:val="16"/>
                <w:lang w:eastAsia="en-GB"/>
              </w:rPr>
            </w:pPr>
            <w:r w:rsidRPr="001F25C0">
              <w:rPr>
                <w:rFonts w:ascii="Arial" w:eastAsia="Times New Roman" w:hAnsi="Arial" w:cs="Arial"/>
                <w:bCs/>
                <w:color w:val="000000"/>
                <w:sz w:val="16"/>
                <w:szCs w:val="16"/>
                <w:lang w:eastAsia="en-GB"/>
              </w:rPr>
              <w:t>0.46</w:t>
            </w:r>
          </w:p>
        </w:tc>
      </w:tr>
      <w:tr w:rsidR="004C726F" w:rsidRPr="00FE0A34" w14:paraId="3DE720FE" w14:textId="77777777" w:rsidTr="004C726F">
        <w:trPr>
          <w:trHeight w:val="300"/>
          <w:jc w:val="center"/>
        </w:trPr>
        <w:tc>
          <w:tcPr>
            <w:tcW w:w="1470" w:type="dxa"/>
            <w:vMerge/>
            <w:tcBorders>
              <w:top w:val="nil"/>
              <w:left w:val="nil"/>
              <w:bottom w:val="nil"/>
              <w:right w:val="nil"/>
            </w:tcBorders>
            <w:vAlign w:val="center"/>
            <w:hideMark/>
          </w:tcPr>
          <w:p w14:paraId="26F7209C"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nil"/>
              <w:right w:val="nil"/>
            </w:tcBorders>
            <w:shd w:val="clear" w:color="auto" w:fill="auto"/>
            <w:noWrap/>
            <w:vAlign w:val="center"/>
            <w:hideMark/>
          </w:tcPr>
          <w:p w14:paraId="71AAC348"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M</w:t>
            </w:r>
          </w:p>
        </w:tc>
        <w:tc>
          <w:tcPr>
            <w:tcW w:w="867" w:type="dxa"/>
            <w:tcBorders>
              <w:top w:val="nil"/>
              <w:left w:val="nil"/>
              <w:bottom w:val="nil"/>
              <w:right w:val="nil"/>
            </w:tcBorders>
            <w:shd w:val="clear" w:color="auto" w:fill="auto"/>
            <w:noWrap/>
            <w:vAlign w:val="center"/>
            <w:hideMark/>
          </w:tcPr>
          <w:p w14:paraId="3F128D5A"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0.823</w:t>
            </w:r>
          </w:p>
        </w:tc>
        <w:tc>
          <w:tcPr>
            <w:tcW w:w="1053" w:type="dxa"/>
            <w:tcBorders>
              <w:top w:val="nil"/>
              <w:left w:val="nil"/>
              <w:bottom w:val="nil"/>
              <w:right w:val="nil"/>
            </w:tcBorders>
            <w:shd w:val="clear" w:color="auto" w:fill="auto"/>
            <w:noWrap/>
            <w:vAlign w:val="center"/>
            <w:hideMark/>
          </w:tcPr>
          <w:p w14:paraId="45C59AA0"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0.36</w:t>
            </w:r>
          </w:p>
        </w:tc>
        <w:tc>
          <w:tcPr>
            <w:tcW w:w="867" w:type="dxa"/>
            <w:tcBorders>
              <w:top w:val="nil"/>
              <w:left w:val="nil"/>
              <w:bottom w:val="nil"/>
              <w:right w:val="nil"/>
            </w:tcBorders>
            <w:shd w:val="clear" w:color="auto" w:fill="auto"/>
            <w:noWrap/>
            <w:vAlign w:val="center"/>
            <w:hideMark/>
          </w:tcPr>
          <w:p w14:paraId="48C9B94D"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1.21</w:t>
            </w:r>
          </w:p>
        </w:tc>
        <w:tc>
          <w:tcPr>
            <w:tcW w:w="1053" w:type="dxa"/>
            <w:tcBorders>
              <w:top w:val="nil"/>
              <w:left w:val="nil"/>
              <w:bottom w:val="nil"/>
              <w:right w:val="nil"/>
            </w:tcBorders>
            <w:shd w:val="clear" w:color="auto" w:fill="auto"/>
            <w:noWrap/>
            <w:vAlign w:val="center"/>
            <w:hideMark/>
          </w:tcPr>
          <w:p w14:paraId="7DD69C41"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0.27</w:t>
            </w:r>
          </w:p>
        </w:tc>
        <w:tc>
          <w:tcPr>
            <w:tcW w:w="867" w:type="dxa"/>
            <w:tcBorders>
              <w:top w:val="nil"/>
              <w:left w:val="nil"/>
              <w:bottom w:val="nil"/>
              <w:right w:val="nil"/>
            </w:tcBorders>
            <w:shd w:val="clear" w:color="auto" w:fill="auto"/>
            <w:noWrap/>
            <w:vAlign w:val="center"/>
            <w:hideMark/>
          </w:tcPr>
          <w:p w14:paraId="2D356F49"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32.2</w:t>
            </w:r>
          </w:p>
        </w:tc>
        <w:tc>
          <w:tcPr>
            <w:tcW w:w="1053" w:type="dxa"/>
            <w:tcBorders>
              <w:top w:val="nil"/>
              <w:left w:val="nil"/>
              <w:bottom w:val="nil"/>
              <w:right w:val="nil"/>
            </w:tcBorders>
            <w:shd w:val="clear" w:color="auto" w:fill="auto"/>
            <w:noWrap/>
            <w:vAlign w:val="center"/>
            <w:hideMark/>
          </w:tcPr>
          <w:p w14:paraId="75FB1F27"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&lt;0.001</w:t>
            </w:r>
          </w:p>
        </w:tc>
      </w:tr>
      <w:tr w:rsidR="004C726F" w:rsidRPr="00FE0A34" w14:paraId="2DAACD51" w14:textId="77777777" w:rsidTr="004C726F">
        <w:trPr>
          <w:trHeight w:val="300"/>
          <w:jc w:val="center"/>
        </w:trPr>
        <w:tc>
          <w:tcPr>
            <w:tcW w:w="1470" w:type="dxa"/>
            <w:tcBorders>
              <w:top w:val="nil"/>
              <w:left w:val="nil"/>
              <w:bottom w:val="nil"/>
              <w:right w:val="nil"/>
            </w:tcBorders>
            <w:shd w:val="clear" w:color="auto" w:fill="auto"/>
            <w:noWrap/>
            <w:vAlign w:val="center"/>
            <w:hideMark/>
          </w:tcPr>
          <w:p w14:paraId="66E973A2"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nil"/>
              <w:right w:val="nil"/>
            </w:tcBorders>
            <w:shd w:val="clear" w:color="auto" w:fill="auto"/>
            <w:noWrap/>
            <w:vAlign w:val="bottom"/>
            <w:hideMark/>
          </w:tcPr>
          <w:p w14:paraId="2505F302" w14:textId="77777777" w:rsidR="004C726F" w:rsidRPr="00FE0A34" w:rsidRDefault="004C726F" w:rsidP="00B71083">
            <w:pPr>
              <w:spacing w:after="0" w:line="240" w:lineRule="auto"/>
              <w:rPr>
                <w:rFonts w:ascii="Arial" w:eastAsia="Times New Roman" w:hAnsi="Arial" w:cs="Arial"/>
                <w:color w:val="000000"/>
                <w:lang w:eastAsia="en-GB"/>
              </w:rPr>
            </w:pPr>
          </w:p>
        </w:tc>
        <w:tc>
          <w:tcPr>
            <w:tcW w:w="867" w:type="dxa"/>
            <w:tcBorders>
              <w:top w:val="nil"/>
              <w:left w:val="nil"/>
              <w:bottom w:val="nil"/>
              <w:right w:val="nil"/>
            </w:tcBorders>
            <w:shd w:val="clear" w:color="auto" w:fill="auto"/>
            <w:noWrap/>
            <w:vAlign w:val="bottom"/>
            <w:hideMark/>
          </w:tcPr>
          <w:p w14:paraId="70484F71" w14:textId="77777777" w:rsidR="004C726F" w:rsidRPr="00FE0A34" w:rsidRDefault="004C726F" w:rsidP="00B71083">
            <w:pPr>
              <w:spacing w:after="0" w:line="240" w:lineRule="auto"/>
              <w:rPr>
                <w:rFonts w:ascii="Arial" w:eastAsia="Times New Roman" w:hAnsi="Arial" w:cs="Arial"/>
                <w:color w:val="000000"/>
                <w:lang w:eastAsia="en-GB"/>
              </w:rPr>
            </w:pPr>
          </w:p>
        </w:tc>
        <w:tc>
          <w:tcPr>
            <w:tcW w:w="1053" w:type="dxa"/>
            <w:tcBorders>
              <w:top w:val="nil"/>
              <w:left w:val="nil"/>
              <w:bottom w:val="nil"/>
              <w:right w:val="nil"/>
            </w:tcBorders>
            <w:shd w:val="clear" w:color="auto" w:fill="auto"/>
            <w:noWrap/>
            <w:vAlign w:val="bottom"/>
            <w:hideMark/>
          </w:tcPr>
          <w:p w14:paraId="211C9957" w14:textId="77777777" w:rsidR="004C726F" w:rsidRPr="00FE0A34" w:rsidRDefault="004C726F" w:rsidP="00B71083">
            <w:pPr>
              <w:spacing w:after="0" w:line="240" w:lineRule="auto"/>
              <w:rPr>
                <w:rFonts w:ascii="Arial" w:eastAsia="Times New Roman" w:hAnsi="Arial" w:cs="Arial"/>
                <w:color w:val="000000"/>
                <w:lang w:eastAsia="en-GB"/>
              </w:rPr>
            </w:pPr>
          </w:p>
        </w:tc>
        <w:tc>
          <w:tcPr>
            <w:tcW w:w="867" w:type="dxa"/>
            <w:tcBorders>
              <w:top w:val="nil"/>
              <w:left w:val="nil"/>
              <w:bottom w:val="nil"/>
              <w:right w:val="nil"/>
            </w:tcBorders>
            <w:shd w:val="clear" w:color="auto" w:fill="auto"/>
            <w:noWrap/>
            <w:vAlign w:val="bottom"/>
            <w:hideMark/>
          </w:tcPr>
          <w:p w14:paraId="613358AC" w14:textId="77777777" w:rsidR="004C726F" w:rsidRPr="00FE0A34" w:rsidRDefault="004C726F" w:rsidP="00B71083">
            <w:pPr>
              <w:spacing w:after="0" w:line="240" w:lineRule="auto"/>
              <w:rPr>
                <w:rFonts w:ascii="Arial" w:eastAsia="Times New Roman" w:hAnsi="Arial" w:cs="Arial"/>
                <w:color w:val="000000"/>
                <w:lang w:eastAsia="en-GB"/>
              </w:rPr>
            </w:pPr>
          </w:p>
        </w:tc>
        <w:tc>
          <w:tcPr>
            <w:tcW w:w="1053" w:type="dxa"/>
            <w:tcBorders>
              <w:top w:val="nil"/>
              <w:left w:val="nil"/>
              <w:bottom w:val="nil"/>
              <w:right w:val="nil"/>
            </w:tcBorders>
            <w:shd w:val="clear" w:color="auto" w:fill="auto"/>
            <w:noWrap/>
            <w:vAlign w:val="bottom"/>
            <w:hideMark/>
          </w:tcPr>
          <w:p w14:paraId="09DDB5EC" w14:textId="77777777" w:rsidR="004C726F" w:rsidRPr="00FE0A34" w:rsidRDefault="004C726F" w:rsidP="00B71083">
            <w:pPr>
              <w:spacing w:after="0" w:line="240" w:lineRule="auto"/>
              <w:rPr>
                <w:rFonts w:ascii="Arial" w:eastAsia="Times New Roman" w:hAnsi="Arial" w:cs="Arial"/>
                <w:color w:val="000000"/>
                <w:lang w:eastAsia="en-GB"/>
              </w:rPr>
            </w:pPr>
          </w:p>
        </w:tc>
        <w:tc>
          <w:tcPr>
            <w:tcW w:w="867" w:type="dxa"/>
            <w:tcBorders>
              <w:top w:val="nil"/>
              <w:left w:val="nil"/>
              <w:bottom w:val="nil"/>
              <w:right w:val="nil"/>
            </w:tcBorders>
            <w:shd w:val="clear" w:color="auto" w:fill="auto"/>
            <w:noWrap/>
            <w:vAlign w:val="bottom"/>
            <w:hideMark/>
          </w:tcPr>
          <w:p w14:paraId="1998E6BE" w14:textId="77777777" w:rsidR="004C726F" w:rsidRPr="00FE0A34" w:rsidRDefault="004C726F" w:rsidP="00B71083">
            <w:pPr>
              <w:spacing w:after="0" w:line="240" w:lineRule="auto"/>
              <w:rPr>
                <w:rFonts w:ascii="Arial" w:eastAsia="Times New Roman" w:hAnsi="Arial" w:cs="Arial"/>
                <w:color w:val="000000"/>
                <w:lang w:eastAsia="en-GB"/>
              </w:rPr>
            </w:pPr>
          </w:p>
        </w:tc>
        <w:tc>
          <w:tcPr>
            <w:tcW w:w="1053" w:type="dxa"/>
            <w:tcBorders>
              <w:top w:val="nil"/>
              <w:left w:val="nil"/>
              <w:bottom w:val="nil"/>
              <w:right w:val="nil"/>
            </w:tcBorders>
            <w:shd w:val="clear" w:color="auto" w:fill="auto"/>
            <w:noWrap/>
            <w:vAlign w:val="bottom"/>
            <w:hideMark/>
          </w:tcPr>
          <w:p w14:paraId="19D8CFDB" w14:textId="77777777" w:rsidR="004C726F" w:rsidRPr="00FE0A34" w:rsidRDefault="004C726F" w:rsidP="00B71083">
            <w:pPr>
              <w:spacing w:after="0" w:line="240" w:lineRule="auto"/>
              <w:rPr>
                <w:rFonts w:ascii="Arial" w:eastAsia="Times New Roman" w:hAnsi="Arial" w:cs="Arial"/>
                <w:color w:val="000000"/>
                <w:lang w:eastAsia="en-GB"/>
              </w:rPr>
            </w:pPr>
          </w:p>
        </w:tc>
      </w:tr>
      <w:tr w:rsidR="004C726F" w:rsidRPr="00FE0A34" w14:paraId="0FB96018" w14:textId="77777777" w:rsidTr="004C726F">
        <w:trPr>
          <w:trHeight w:val="300"/>
          <w:jc w:val="center"/>
        </w:trPr>
        <w:tc>
          <w:tcPr>
            <w:tcW w:w="1470" w:type="dxa"/>
            <w:vMerge w:val="restart"/>
            <w:tcBorders>
              <w:top w:val="nil"/>
              <w:left w:val="nil"/>
              <w:bottom w:val="single" w:sz="4" w:space="0" w:color="000000"/>
              <w:right w:val="nil"/>
            </w:tcBorders>
            <w:shd w:val="clear" w:color="auto" w:fill="auto"/>
            <w:vAlign w:val="center"/>
            <w:hideMark/>
          </w:tcPr>
          <w:p w14:paraId="0C935E37" w14:textId="37A2906A" w:rsidR="004C726F" w:rsidRPr="00FE0A34" w:rsidRDefault="004C726F" w:rsidP="00860A90">
            <w:pPr>
              <w:spacing w:after="0" w:line="240" w:lineRule="auto"/>
              <w:ind w:left="283" w:hanging="283"/>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 xml:space="preserve">B) </w:t>
            </w:r>
            <w:r w:rsidRPr="00FE0A34">
              <w:rPr>
                <w:rFonts w:ascii="Arial" w:eastAsia="Times New Roman" w:hAnsi="Arial" w:cs="Arial"/>
                <w:color w:val="000000"/>
                <w:sz w:val="16"/>
                <w:szCs w:val="16"/>
                <w:lang w:eastAsia="en-GB"/>
              </w:rPr>
              <w:t>Large pollen</w:t>
            </w:r>
            <w:r w:rsidR="00CF2F5E">
              <w:rPr>
                <w:rFonts w:ascii="Arial" w:eastAsia="Times New Roman" w:hAnsi="Arial" w:cs="Arial"/>
                <w:color w:val="000000"/>
                <w:sz w:val="16"/>
                <w:szCs w:val="16"/>
                <w:lang w:eastAsia="en-GB"/>
              </w:rPr>
              <w:t xml:space="preserve"> loads</w:t>
            </w:r>
          </w:p>
        </w:tc>
        <w:tc>
          <w:tcPr>
            <w:tcW w:w="1160" w:type="dxa"/>
            <w:tcBorders>
              <w:top w:val="nil"/>
              <w:left w:val="nil"/>
              <w:bottom w:val="nil"/>
              <w:right w:val="nil"/>
            </w:tcBorders>
            <w:shd w:val="clear" w:color="auto" w:fill="auto"/>
            <w:noWrap/>
            <w:vAlign w:val="center"/>
            <w:hideMark/>
          </w:tcPr>
          <w:p w14:paraId="0C9229E4"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I</w:t>
            </w:r>
          </w:p>
        </w:tc>
        <w:tc>
          <w:tcPr>
            <w:tcW w:w="867" w:type="dxa"/>
            <w:tcBorders>
              <w:top w:val="nil"/>
              <w:left w:val="nil"/>
              <w:bottom w:val="nil"/>
              <w:right w:val="nil"/>
            </w:tcBorders>
            <w:shd w:val="clear" w:color="auto" w:fill="auto"/>
            <w:noWrap/>
            <w:vAlign w:val="center"/>
            <w:hideMark/>
          </w:tcPr>
          <w:p w14:paraId="5E5DD55C"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16.3</w:t>
            </w:r>
          </w:p>
        </w:tc>
        <w:tc>
          <w:tcPr>
            <w:tcW w:w="1053" w:type="dxa"/>
            <w:tcBorders>
              <w:top w:val="nil"/>
              <w:left w:val="nil"/>
              <w:bottom w:val="nil"/>
              <w:right w:val="nil"/>
            </w:tcBorders>
            <w:shd w:val="clear" w:color="auto" w:fill="auto"/>
            <w:noWrap/>
            <w:vAlign w:val="center"/>
            <w:hideMark/>
          </w:tcPr>
          <w:p w14:paraId="50CF19D7"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&lt;0.001</w:t>
            </w:r>
          </w:p>
        </w:tc>
        <w:tc>
          <w:tcPr>
            <w:tcW w:w="867" w:type="dxa"/>
            <w:tcBorders>
              <w:top w:val="nil"/>
              <w:left w:val="nil"/>
              <w:bottom w:val="nil"/>
              <w:right w:val="nil"/>
            </w:tcBorders>
            <w:shd w:val="clear" w:color="auto" w:fill="auto"/>
            <w:noWrap/>
            <w:vAlign w:val="center"/>
            <w:hideMark/>
          </w:tcPr>
          <w:p w14:paraId="341F2AC4"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26.4</w:t>
            </w:r>
          </w:p>
        </w:tc>
        <w:tc>
          <w:tcPr>
            <w:tcW w:w="1053" w:type="dxa"/>
            <w:tcBorders>
              <w:top w:val="nil"/>
              <w:left w:val="nil"/>
              <w:bottom w:val="nil"/>
              <w:right w:val="nil"/>
            </w:tcBorders>
            <w:shd w:val="clear" w:color="auto" w:fill="auto"/>
            <w:noWrap/>
            <w:vAlign w:val="center"/>
            <w:hideMark/>
          </w:tcPr>
          <w:p w14:paraId="2AB87CFE"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&lt;0.001</w:t>
            </w:r>
          </w:p>
        </w:tc>
        <w:tc>
          <w:tcPr>
            <w:tcW w:w="867" w:type="dxa"/>
            <w:tcBorders>
              <w:top w:val="nil"/>
              <w:left w:val="nil"/>
              <w:bottom w:val="nil"/>
              <w:right w:val="nil"/>
            </w:tcBorders>
            <w:shd w:val="clear" w:color="auto" w:fill="auto"/>
            <w:noWrap/>
            <w:vAlign w:val="center"/>
            <w:hideMark/>
          </w:tcPr>
          <w:p w14:paraId="029FE34F"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62.6</w:t>
            </w:r>
          </w:p>
        </w:tc>
        <w:tc>
          <w:tcPr>
            <w:tcW w:w="1053" w:type="dxa"/>
            <w:tcBorders>
              <w:top w:val="nil"/>
              <w:left w:val="nil"/>
              <w:bottom w:val="nil"/>
              <w:right w:val="nil"/>
            </w:tcBorders>
            <w:shd w:val="clear" w:color="auto" w:fill="auto"/>
            <w:noWrap/>
            <w:vAlign w:val="center"/>
            <w:hideMark/>
          </w:tcPr>
          <w:p w14:paraId="4AE008AB"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&lt;0.001</w:t>
            </w:r>
          </w:p>
        </w:tc>
      </w:tr>
      <w:tr w:rsidR="004C726F" w:rsidRPr="00FE0A34" w14:paraId="07163FE3" w14:textId="77777777" w:rsidTr="004C726F">
        <w:trPr>
          <w:trHeight w:val="300"/>
          <w:jc w:val="center"/>
        </w:trPr>
        <w:tc>
          <w:tcPr>
            <w:tcW w:w="1470" w:type="dxa"/>
            <w:vMerge/>
            <w:tcBorders>
              <w:top w:val="nil"/>
              <w:left w:val="nil"/>
              <w:bottom w:val="single" w:sz="4" w:space="0" w:color="000000"/>
              <w:right w:val="nil"/>
            </w:tcBorders>
            <w:vAlign w:val="center"/>
            <w:hideMark/>
          </w:tcPr>
          <w:p w14:paraId="55A82646"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nil"/>
              <w:right w:val="nil"/>
            </w:tcBorders>
            <w:shd w:val="clear" w:color="auto" w:fill="auto"/>
            <w:noWrap/>
            <w:vAlign w:val="center"/>
            <w:hideMark/>
          </w:tcPr>
          <w:p w14:paraId="2ED1360E"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LC</w:t>
            </w:r>
          </w:p>
        </w:tc>
        <w:tc>
          <w:tcPr>
            <w:tcW w:w="867" w:type="dxa"/>
            <w:tcBorders>
              <w:top w:val="nil"/>
              <w:left w:val="nil"/>
              <w:bottom w:val="nil"/>
              <w:right w:val="nil"/>
            </w:tcBorders>
            <w:shd w:val="clear" w:color="auto" w:fill="auto"/>
            <w:noWrap/>
            <w:vAlign w:val="center"/>
            <w:hideMark/>
          </w:tcPr>
          <w:p w14:paraId="2B137CC5"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0.5</w:t>
            </w:r>
          </w:p>
        </w:tc>
        <w:tc>
          <w:tcPr>
            <w:tcW w:w="1053" w:type="dxa"/>
            <w:tcBorders>
              <w:top w:val="nil"/>
              <w:left w:val="nil"/>
              <w:bottom w:val="nil"/>
              <w:right w:val="nil"/>
            </w:tcBorders>
            <w:shd w:val="clear" w:color="auto" w:fill="auto"/>
            <w:noWrap/>
            <w:vAlign w:val="center"/>
            <w:hideMark/>
          </w:tcPr>
          <w:p w14:paraId="25A6688F"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0.48</w:t>
            </w:r>
          </w:p>
        </w:tc>
        <w:tc>
          <w:tcPr>
            <w:tcW w:w="867" w:type="dxa"/>
            <w:tcBorders>
              <w:top w:val="nil"/>
              <w:left w:val="nil"/>
              <w:bottom w:val="nil"/>
              <w:right w:val="nil"/>
            </w:tcBorders>
            <w:shd w:val="clear" w:color="auto" w:fill="auto"/>
            <w:noWrap/>
            <w:vAlign w:val="center"/>
            <w:hideMark/>
          </w:tcPr>
          <w:p w14:paraId="7C060B5D"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1.54</w:t>
            </w:r>
          </w:p>
        </w:tc>
        <w:tc>
          <w:tcPr>
            <w:tcW w:w="1053" w:type="dxa"/>
            <w:tcBorders>
              <w:top w:val="nil"/>
              <w:left w:val="nil"/>
              <w:bottom w:val="nil"/>
              <w:right w:val="nil"/>
            </w:tcBorders>
            <w:shd w:val="clear" w:color="auto" w:fill="auto"/>
            <w:noWrap/>
            <w:vAlign w:val="center"/>
            <w:hideMark/>
          </w:tcPr>
          <w:p w14:paraId="0EEEF1B0" w14:textId="4426C930" w:rsidR="004C726F" w:rsidRPr="00FE0A34" w:rsidRDefault="00860A90" w:rsidP="00B71083">
            <w:pPr>
              <w:spacing w:after="0" w:line="240" w:lineRule="auto"/>
              <w:jc w:val="right"/>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0.21</w:t>
            </w:r>
          </w:p>
        </w:tc>
        <w:tc>
          <w:tcPr>
            <w:tcW w:w="867" w:type="dxa"/>
            <w:tcBorders>
              <w:top w:val="nil"/>
              <w:left w:val="nil"/>
              <w:bottom w:val="nil"/>
              <w:right w:val="nil"/>
            </w:tcBorders>
            <w:shd w:val="clear" w:color="auto" w:fill="auto"/>
            <w:noWrap/>
            <w:vAlign w:val="center"/>
            <w:hideMark/>
          </w:tcPr>
          <w:p w14:paraId="7FBAACFF"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11.2</w:t>
            </w:r>
          </w:p>
        </w:tc>
        <w:tc>
          <w:tcPr>
            <w:tcW w:w="1053" w:type="dxa"/>
            <w:tcBorders>
              <w:top w:val="nil"/>
              <w:left w:val="nil"/>
              <w:bottom w:val="nil"/>
              <w:right w:val="nil"/>
            </w:tcBorders>
            <w:shd w:val="clear" w:color="auto" w:fill="auto"/>
            <w:noWrap/>
            <w:vAlign w:val="center"/>
            <w:hideMark/>
          </w:tcPr>
          <w:p w14:paraId="378BBE74"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0.001</w:t>
            </w:r>
          </w:p>
        </w:tc>
      </w:tr>
      <w:tr w:rsidR="004C726F" w:rsidRPr="00FE0A34" w14:paraId="1F3CF714" w14:textId="77777777" w:rsidTr="004C726F">
        <w:trPr>
          <w:trHeight w:val="300"/>
          <w:jc w:val="center"/>
        </w:trPr>
        <w:tc>
          <w:tcPr>
            <w:tcW w:w="1470" w:type="dxa"/>
            <w:vMerge/>
            <w:tcBorders>
              <w:top w:val="nil"/>
              <w:left w:val="nil"/>
              <w:bottom w:val="single" w:sz="4" w:space="0" w:color="000000"/>
              <w:right w:val="nil"/>
            </w:tcBorders>
            <w:vAlign w:val="center"/>
            <w:hideMark/>
          </w:tcPr>
          <w:p w14:paraId="7B9D8F79"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single" w:sz="4" w:space="0" w:color="auto"/>
              <w:right w:val="nil"/>
            </w:tcBorders>
            <w:shd w:val="clear" w:color="auto" w:fill="auto"/>
            <w:noWrap/>
            <w:vAlign w:val="center"/>
            <w:hideMark/>
          </w:tcPr>
          <w:p w14:paraId="66961502"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M</w:t>
            </w:r>
          </w:p>
        </w:tc>
        <w:tc>
          <w:tcPr>
            <w:tcW w:w="867" w:type="dxa"/>
            <w:tcBorders>
              <w:top w:val="nil"/>
              <w:left w:val="nil"/>
              <w:bottom w:val="single" w:sz="4" w:space="0" w:color="auto"/>
              <w:right w:val="nil"/>
            </w:tcBorders>
            <w:shd w:val="clear" w:color="auto" w:fill="auto"/>
            <w:noWrap/>
            <w:vAlign w:val="center"/>
            <w:hideMark/>
          </w:tcPr>
          <w:p w14:paraId="26B0D7E7"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29.4</w:t>
            </w:r>
          </w:p>
        </w:tc>
        <w:tc>
          <w:tcPr>
            <w:tcW w:w="1053" w:type="dxa"/>
            <w:tcBorders>
              <w:top w:val="nil"/>
              <w:left w:val="nil"/>
              <w:bottom w:val="single" w:sz="4" w:space="0" w:color="auto"/>
              <w:right w:val="nil"/>
            </w:tcBorders>
            <w:shd w:val="clear" w:color="auto" w:fill="auto"/>
            <w:noWrap/>
            <w:vAlign w:val="center"/>
            <w:hideMark/>
          </w:tcPr>
          <w:p w14:paraId="69577B27"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&lt;0.001</w:t>
            </w:r>
          </w:p>
        </w:tc>
        <w:tc>
          <w:tcPr>
            <w:tcW w:w="867" w:type="dxa"/>
            <w:tcBorders>
              <w:top w:val="nil"/>
              <w:left w:val="nil"/>
              <w:bottom w:val="single" w:sz="4" w:space="0" w:color="auto"/>
              <w:right w:val="nil"/>
            </w:tcBorders>
            <w:shd w:val="clear" w:color="auto" w:fill="auto"/>
            <w:noWrap/>
            <w:vAlign w:val="center"/>
            <w:hideMark/>
          </w:tcPr>
          <w:p w14:paraId="5C1C76E2"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2.97</w:t>
            </w:r>
          </w:p>
        </w:tc>
        <w:tc>
          <w:tcPr>
            <w:tcW w:w="1053" w:type="dxa"/>
            <w:tcBorders>
              <w:top w:val="nil"/>
              <w:left w:val="nil"/>
              <w:bottom w:val="single" w:sz="4" w:space="0" w:color="auto"/>
              <w:right w:val="nil"/>
            </w:tcBorders>
            <w:shd w:val="clear" w:color="auto" w:fill="auto"/>
            <w:noWrap/>
            <w:vAlign w:val="center"/>
            <w:hideMark/>
          </w:tcPr>
          <w:p w14:paraId="4B09B5A3"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0.085</w:t>
            </w:r>
          </w:p>
        </w:tc>
        <w:tc>
          <w:tcPr>
            <w:tcW w:w="867" w:type="dxa"/>
            <w:tcBorders>
              <w:top w:val="nil"/>
              <w:left w:val="nil"/>
              <w:bottom w:val="single" w:sz="4" w:space="0" w:color="auto"/>
              <w:right w:val="nil"/>
            </w:tcBorders>
            <w:shd w:val="clear" w:color="auto" w:fill="auto"/>
            <w:noWrap/>
            <w:vAlign w:val="center"/>
            <w:hideMark/>
          </w:tcPr>
          <w:p w14:paraId="4E89F984"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49.5</w:t>
            </w:r>
          </w:p>
        </w:tc>
        <w:tc>
          <w:tcPr>
            <w:tcW w:w="1053" w:type="dxa"/>
            <w:tcBorders>
              <w:top w:val="nil"/>
              <w:left w:val="nil"/>
              <w:bottom w:val="single" w:sz="4" w:space="0" w:color="auto"/>
              <w:right w:val="nil"/>
            </w:tcBorders>
            <w:shd w:val="clear" w:color="auto" w:fill="auto"/>
            <w:noWrap/>
            <w:vAlign w:val="center"/>
            <w:hideMark/>
          </w:tcPr>
          <w:p w14:paraId="1E362BD9"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&lt;0.001</w:t>
            </w:r>
          </w:p>
        </w:tc>
      </w:tr>
    </w:tbl>
    <w:p w14:paraId="00DF8C8B" w14:textId="77777777" w:rsidR="004C726F" w:rsidRDefault="004C726F" w:rsidP="004C726F">
      <w:pPr>
        <w:rPr>
          <w:rFonts w:cs="ADKFPO+TimesNewRomanPSMT"/>
          <w:b/>
          <w:sz w:val="24"/>
          <w:szCs w:val="24"/>
        </w:rPr>
      </w:pPr>
    </w:p>
    <w:p w14:paraId="1B1F4E8C" w14:textId="77777777" w:rsidR="004C726F" w:rsidRDefault="004C726F" w:rsidP="004C726F">
      <w:pPr>
        <w:rPr>
          <w:rFonts w:cs="ADKFPO+TimesNewRomanPSMT"/>
          <w:b/>
          <w:sz w:val="24"/>
          <w:szCs w:val="24"/>
        </w:rPr>
      </w:pPr>
    </w:p>
    <w:p w14:paraId="1B14FE1F" w14:textId="77777777" w:rsidR="004C726F" w:rsidRDefault="004C726F" w:rsidP="004C726F">
      <w:pPr>
        <w:rPr>
          <w:rFonts w:cs="ADKFPO+TimesNewRomanPSMT"/>
          <w:b/>
          <w:sz w:val="24"/>
          <w:szCs w:val="24"/>
        </w:rPr>
      </w:pPr>
      <w:r>
        <w:rPr>
          <w:rFonts w:cs="ADKFPO+TimesNewRomanPSMT"/>
          <w:b/>
          <w:sz w:val="24"/>
          <w:szCs w:val="24"/>
        </w:rPr>
        <w:br w:type="page"/>
      </w:r>
    </w:p>
    <w:p w14:paraId="5448E292" w14:textId="7A3A9F75" w:rsidR="00BC3BA4" w:rsidRPr="00790CDE" w:rsidRDefault="004C726F" w:rsidP="00CE258E">
      <w:pPr>
        <w:spacing w:line="360" w:lineRule="auto"/>
        <w:rPr>
          <w:rFonts w:ascii="Times New Roman" w:hAnsi="Times New Roman" w:cs="Times New Roman"/>
          <w:color w:val="000000"/>
          <w:sz w:val="24"/>
          <w:szCs w:val="24"/>
        </w:rPr>
      </w:pPr>
      <w:r w:rsidRPr="00790CDE">
        <w:rPr>
          <w:rFonts w:ascii="Times New Roman" w:hAnsi="Times New Roman" w:cs="Times New Roman"/>
          <w:b/>
          <w:sz w:val="24"/>
          <w:szCs w:val="24"/>
        </w:rPr>
        <w:lastRenderedPageBreak/>
        <w:t>Table S3</w:t>
      </w:r>
      <w:r w:rsidR="00AD3CCF" w:rsidRPr="00790CDE">
        <w:rPr>
          <w:rFonts w:ascii="Times New Roman" w:hAnsi="Times New Roman" w:cs="Times New Roman"/>
          <w:b/>
          <w:sz w:val="24"/>
          <w:szCs w:val="24"/>
        </w:rPr>
        <w:t>.</w:t>
      </w:r>
      <w:r w:rsidR="00AD3CCF" w:rsidRPr="00790CDE">
        <w:rPr>
          <w:rFonts w:ascii="Times New Roman" w:hAnsi="Times New Roman" w:cs="Times New Roman"/>
          <w:sz w:val="24"/>
          <w:szCs w:val="24"/>
        </w:rPr>
        <w:t xml:space="preserve"> </w:t>
      </w:r>
      <w:r w:rsidR="006A4C5C" w:rsidRPr="00790CDE">
        <w:rPr>
          <w:rFonts w:ascii="Times New Roman" w:hAnsi="Times New Roman" w:cs="Times New Roman"/>
          <w:sz w:val="24"/>
          <w:szCs w:val="24"/>
        </w:rPr>
        <w:t xml:space="preserve">Total number of bouts observed </w:t>
      </w:r>
      <w:r w:rsidR="00E8463D" w:rsidRPr="00790CDE">
        <w:rPr>
          <w:rFonts w:ascii="Times New Roman" w:hAnsi="Times New Roman" w:cs="Times New Roman"/>
          <w:sz w:val="24"/>
          <w:szCs w:val="24"/>
        </w:rPr>
        <w:t>during pollen</w:t>
      </w:r>
      <w:r w:rsidR="005E0F09" w:rsidRPr="00790CDE">
        <w:rPr>
          <w:rFonts w:ascii="Times New Roman" w:hAnsi="Times New Roman" w:cs="Times New Roman"/>
          <w:sz w:val="24"/>
          <w:szCs w:val="24"/>
        </w:rPr>
        <w:t xml:space="preserve"> </w:t>
      </w:r>
      <w:r w:rsidR="00E8463D" w:rsidRPr="00790CDE">
        <w:rPr>
          <w:rFonts w:ascii="Times New Roman" w:hAnsi="Times New Roman" w:cs="Times New Roman"/>
          <w:sz w:val="24"/>
          <w:szCs w:val="24"/>
        </w:rPr>
        <w:t xml:space="preserve">foraging </w:t>
      </w:r>
      <w:r w:rsidR="005E0F09" w:rsidRPr="00790CDE">
        <w:rPr>
          <w:rFonts w:ascii="Times New Roman" w:hAnsi="Times New Roman" w:cs="Times New Roman"/>
          <w:sz w:val="24"/>
          <w:szCs w:val="24"/>
        </w:rPr>
        <w:t xml:space="preserve">observations </w:t>
      </w:r>
      <w:r w:rsidR="00E8463D" w:rsidRPr="00790CDE">
        <w:rPr>
          <w:rFonts w:ascii="Times New Roman" w:hAnsi="Times New Roman" w:cs="Times New Roman"/>
          <w:sz w:val="24"/>
          <w:szCs w:val="24"/>
        </w:rPr>
        <w:t>for</w:t>
      </w:r>
      <w:r w:rsidR="005E0F09" w:rsidRPr="00790CDE">
        <w:rPr>
          <w:rFonts w:ascii="Times New Roman" w:hAnsi="Times New Roman" w:cs="Times New Roman"/>
          <w:sz w:val="24"/>
          <w:szCs w:val="24"/>
        </w:rPr>
        <w:t xml:space="preserve"> bees </w:t>
      </w:r>
      <w:r w:rsidR="006A4C5C" w:rsidRPr="00790CDE">
        <w:rPr>
          <w:rFonts w:ascii="Times New Roman" w:hAnsi="Times New Roman" w:cs="Times New Roman"/>
          <w:sz w:val="24"/>
          <w:szCs w:val="24"/>
        </w:rPr>
        <w:t>return</w:t>
      </w:r>
      <w:r w:rsidR="00E8463D" w:rsidRPr="00790CDE">
        <w:rPr>
          <w:rFonts w:ascii="Times New Roman" w:hAnsi="Times New Roman" w:cs="Times New Roman"/>
          <w:sz w:val="24"/>
          <w:szCs w:val="24"/>
        </w:rPr>
        <w:t>ing</w:t>
      </w:r>
      <w:r w:rsidR="006A4C5C" w:rsidRPr="00790CDE">
        <w:rPr>
          <w:rFonts w:ascii="Times New Roman" w:hAnsi="Times New Roman" w:cs="Times New Roman"/>
          <w:sz w:val="24"/>
          <w:szCs w:val="24"/>
        </w:rPr>
        <w:t xml:space="preserve"> with pollen loads</w:t>
      </w:r>
      <w:r w:rsidR="00E8463D" w:rsidRPr="00790CDE">
        <w:rPr>
          <w:rFonts w:ascii="Times New Roman" w:hAnsi="Times New Roman" w:cs="Times New Roman"/>
          <w:sz w:val="24"/>
          <w:szCs w:val="24"/>
        </w:rPr>
        <w:t xml:space="preserve">. Pie chart no. refers to the numbers </w:t>
      </w:r>
      <w:r w:rsidR="00CE1DE0" w:rsidRPr="00790CDE">
        <w:rPr>
          <w:rFonts w:ascii="Times New Roman" w:hAnsi="Times New Roman" w:cs="Times New Roman"/>
          <w:sz w:val="24"/>
          <w:szCs w:val="24"/>
        </w:rPr>
        <w:t>given in</w:t>
      </w:r>
      <w:r w:rsidR="00E8463D" w:rsidRPr="00790CDE">
        <w:rPr>
          <w:rFonts w:ascii="Times New Roman" w:hAnsi="Times New Roman" w:cs="Times New Roman"/>
          <w:sz w:val="24"/>
          <w:szCs w:val="24"/>
        </w:rPr>
        <w:t xml:space="preserve"> the pie charts of Figure S4</w:t>
      </w:r>
      <w:r w:rsidR="00CE1DE0" w:rsidRPr="00790CDE">
        <w:rPr>
          <w:rFonts w:ascii="Times New Roman" w:hAnsi="Times New Roman" w:cs="Times New Roman"/>
          <w:sz w:val="24"/>
          <w:szCs w:val="24"/>
        </w:rPr>
        <w:t xml:space="preserve">, </w:t>
      </w:r>
      <w:r w:rsidR="00E8463D" w:rsidRPr="00790CDE">
        <w:rPr>
          <w:rFonts w:ascii="Times New Roman" w:hAnsi="Times New Roman" w:cs="Times New Roman"/>
          <w:sz w:val="24"/>
          <w:szCs w:val="24"/>
        </w:rPr>
        <w:t xml:space="preserve">and is linked with the plant type that matched the colour of pollen </w:t>
      </w:r>
      <w:r w:rsidR="00CE1DE0" w:rsidRPr="00790CDE">
        <w:rPr>
          <w:rFonts w:ascii="Times New Roman" w:hAnsi="Times New Roman" w:cs="Times New Roman"/>
          <w:sz w:val="24"/>
          <w:szCs w:val="24"/>
        </w:rPr>
        <w:t>collected</w:t>
      </w:r>
      <w:r w:rsidR="00E8463D" w:rsidRPr="00790CDE">
        <w:rPr>
          <w:rFonts w:ascii="Times New Roman" w:hAnsi="Times New Roman" w:cs="Times New Roman"/>
          <w:sz w:val="24"/>
          <w:szCs w:val="24"/>
        </w:rPr>
        <w:t>.</w:t>
      </w:r>
    </w:p>
    <w:tbl>
      <w:tblPr>
        <w:tblW w:w="9232" w:type="dxa"/>
        <w:jc w:val="center"/>
        <w:tblInd w:w="103" w:type="dxa"/>
        <w:tblLook w:val="04A0" w:firstRow="1" w:lastRow="0" w:firstColumn="1" w:lastColumn="0" w:noHBand="0" w:noVBand="1"/>
      </w:tblPr>
      <w:tblGrid>
        <w:gridCol w:w="1152"/>
        <w:gridCol w:w="3777"/>
        <w:gridCol w:w="947"/>
        <w:gridCol w:w="839"/>
        <w:gridCol w:w="839"/>
        <w:gridCol w:w="839"/>
        <w:gridCol w:w="839"/>
      </w:tblGrid>
      <w:tr w:rsidR="00134036" w:rsidRPr="00E91164" w14:paraId="45C17CC1" w14:textId="77777777" w:rsidTr="004C726F">
        <w:trPr>
          <w:trHeight w:val="300"/>
          <w:jc w:val="center"/>
        </w:trPr>
        <w:tc>
          <w:tcPr>
            <w:tcW w:w="1152" w:type="dxa"/>
            <w:tcBorders>
              <w:top w:val="single" w:sz="4" w:space="0" w:color="auto"/>
              <w:bottom w:val="single" w:sz="4" w:space="0" w:color="auto"/>
            </w:tcBorders>
          </w:tcPr>
          <w:p w14:paraId="0B28D4E2" w14:textId="77777777" w:rsidR="00134036" w:rsidRPr="00E91164" w:rsidRDefault="00134036" w:rsidP="00E91164">
            <w:pPr>
              <w:spacing w:after="0" w:line="240" w:lineRule="auto"/>
              <w:rPr>
                <w:rFonts w:ascii="Calibri" w:eastAsia="Times New Roman" w:hAnsi="Calibri" w:cs="Times New Roman"/>
                <w:b/>
                <w:bCs/>
                <w:i/>
                <w:iCs/>
                <w:color w:val="000000"/>
                <w:lang w:eastAsia="en-GB"/>
              </w:rPr>
            </w:pPr>
            <w:r>
              <w:rPr>
                <w:rFonts w:ascii="Calibri" w:eastAsia="Times New Roman" w:hAnsi="Calibri" w:cs="Times New Roman"/>
                <w:b/>
                <w:bCs/>
                <w:i/>
                <w:iCs/>
                <w:color w:val="000000"/>
                <w:lang w:eastAsia="en-GB"/>
              </w:rPr>
              <w:t>Pie Chart No.</w:t>
            </w:r>
          </w:p>
        </w:tc>
        <w:tc>
          <w:tcPr>
            <w:tcW w:w="3777" w:type="dxa"/>
            <w:tcBorders>
              <w:top w:val="single" w:sz="4" w:space="0" w:color="auto"/>
              <w:bottom w:val="single" w:sz="4" w:space="0" w:color="auto"/>
            </w:tcBorders>
            <w:shd w:val="clear" w:color="auto" w:fill="auto"/>
            <w:noWrap/>
            <w:vAlign w:val="bottom"/>
            <w:hideMark/>
          </w:tcPr>
          <w:p w14:paraId="387B8D69" w14:textId="77777777" w:rsidR="00134036" w:rsidRPr="00E91164" w:rsidRDefault="00134036" w:rsidP="00134036">
            <w:pPr>
              <w:spacing w:after="0" w:line="240" w:lineRule="auto"/>
              <w:rPr>
                <w:rFonts w:ascii="Calibri" w:eastAsia="Times New Roman" w:hAnsi="Calibri" w:cs="Times New Roman"/>
                <w:b/>
                <w:bCs/>
                <w:i/>
                <w:iCs/>
                <w:color w:val="000000"/>
                <w:lang w:eastAsia="en-GB"/>
              </w:rPr>
            </w:pPr>
            <w:r w:rsidRPr="00E91164">
              <w:rPr>
                <w:rFonts w:ascii="Calibri" w:eastAsia="Times New Roman" w:hAnsi="Calibri" w:cs="Times New Roman"/>
                <w:b/>
                <w:bCs/>
                <w:i/>
                <w:iCs/>
                <w:color w:val="000000"/>
                <w:lang w:eastAsia="en-GB"/>
              </w:rPr>
              <w:t>Plant type</w:t>
            </w:r>
            <w:r w:rsidR="006A4C5C">
              <w:rPr>
                <w:rFonts w:ascii="Calibri" w:eastAsia="Times New Roman" w:hAnsi="Calibri" w:cs="Times New Roman"/>
                <w:b/>
                <w:bCs/>
                <w:i/>
                <w:iCs/>
                <w:color w:val="000000"/>
                <w:lang w:eastAsia="en-GB"/>
              </w:rPr>
              <w:t xml:space="preserve"> (colour)</w:t>
            </w:r>
          </w:p>
        </w:tc>
        <w:tc>
          <w:tcPr>
            <w:tcW w:w="947" w:type="dxa"/>
            <w:tcBorders>
              <w:top w:val="single" w:sz="4" w:space="0" w:color="auto"/>
              <w:bottom w:val="single" w:sz="4" w:space="0" w:color="auto"/>
            </w:tcBorders>
            <w:shd w:val="clear" w:color="auto" w:fill="auto"/>
            <w:noWrap/>
            <w:vAlign w:val="bottom"/>
            <w:hideMark/>
          </w:tcPr>
          <w:p w14:paraId="76ECCE88" w14:textId="77777777" w:rsidR="00134036" w:rsidRPr="00E91164" w:rsidRDefault="00134036" w:rsidP="00134036">
            <w:pPr>
              <w:spacing w:after="0" w:line="240" w:lineRule="auto"/>
              <w:jc w:val="center"/>
              <w:rPr>
                <w:rFonts w:ascii="Calibri" w:eastAsia="Times New Roman" w:hAnsi="Calibri" w:cs="Times New Roman"/>
                <w:b/>
                <w:bCs/>
                <w:color w:val="000000"/>
                <w:lang w:eastAsia="en-GB"/>
              </w:rPr>
            </w:pPr>
            <w:r w:rsidRPr="00E91164">
              <w:rPr>
                <w:rFonts w:ascii="Calibri" w:eastAsia="Times New Roman" w:hAnsi="Calibri" w:cs="Times New Roman"/>
                <w:b/>
                <w:bCs/>
                <w:color w:val="000000"/>
                <w:lang w:eastAsia="en-GB"/>
              </w:rPr>
              <w:t>Control</w:t>
            </w:r>
          </w:p>
        </w:tc>
        <w:tc>
          <w:tcPr>
            <w:tcW w:w="839" w:type="dxa"/>
            <w:tcBorders>
              <w:top w:val="single" w:sz="4" w:space="0" w:color="auto"/>
              <w:bottom w:val="single" w:sz="4" w:space="0" w:color="auto"/>
            </w:tcBorders>
            <w:shd w:val="clear" w:color="auto" w:fill="auto"/>
            <w:noWrap/>
            <w:vAlign w:val="bottom"/>
            <w:hideMark/>
          </w:tcPr>
          <w:p w14:paraId="75BC2BFE" w14:textId="77777777" w:rsidR="00134036" w:rsidRPr="00E91164" w:rsidRDefault="00134036" w:rsidP="00134036">
            <w:pPr>
              <w:spacing w:after="0" w:line="240" w:lineRule="auto"/>
              <w:jc w:val="center"/>
              <w:rPr>
                <w:rFonts w:ascii="Calibri" w:eastAsia="Times New Roman" w:hAnsi="Calibri" w:cs="Times New Roman"/>
                <w:b/>
                <w:bCs/>
                <w:color w:val="000000"/>
                <w:lang w:eastAsia="en-GB"/>
              </w:rPr>
            </w:pPr>
            <w:r w:rsidRPr="00E91164">
              <w:rPr>
                <w:rFonts w:ascii="Calibri" w:eastAsia="Times New Roman" w:hAnsi="Calibri" w:cs="Times New Roman"/>
                <w:b/>
                <w:bCs/>
                <w:color w:val="000000"/>
                <w:lang w:eastAsia="en-GB"/>
              </w:rPr>
              <w:t>I</w:t>
            </w:r>
          </w:p>
        </w:tc>
        <w:tc>
          <w:tcPr>
            <w:tcW w:w="839" w:type="dxa"/>
            <w:tcBorders>
              <w:top w:val="single" w:sz="4" w:space="0" w:color="auto"/>
              <w:bottom w:val="single" w:sz="4" w:space="0" w:color="auto"/>
            </w:tcBorders>
            <w:shd w:val="clear" w:color="auto" w:fill="auto"/>
            <w:noWrap/>
            <w:vAlign w:val="bottom"/>
            <w:hideMark/>
          </w:tcPr>
          <w:p w14:paraId="4EF0A163" w14:textId="77777777" w:rsidR="00134036" w:rsidRPr="00E91164" w:rsidRDefault="00134036" w:rsidP="00134036">
            <w:pPr>
              <w:spacing w:after="0" w:line="240" w:lineRule="auto"/>
              <w:jc w:val="center"/>
              <w:rPr>
                <w:rFonts w:ascii="Calibri" w:eastAsia="Times New Roman" w:hAnsi="Calibri" w:cs="Times New Roman"/>
                <w:b/>
                <w:bCs/>
                <w:color w:val="000000"/>
                <w:lang w:eastAsia="en-GB"/>
              </w:rPr>
            </w:pPr>
            <w:r w:rsidRPr="00E91164">
              <w:rPr>
                <w:rFonts w:ascii="Calibri" w:eastAsia="Times New Roman" w:hAnsi="Calibri" w:cs="Times New Roman"/>
                <w:b/>
                <w:bCs/>
                <w:color w:val="000000"/>
                <w:lang w:eastAsia="en-GB"/>
              </w:rPr>
              <w:t>LC</w:t>
            </w:r>
          </w:p>
        </w:tc>
        <w:tc>
          <w:tcPr>
            <w:tcW w:w="839" w:type="dxa"/>
            <w:tcBorders>
              <w:top w:val="single" w:sz="4" w:space="0" w:color="auto"/>
              <w:bottom w:val="single" w:sz="4" w:space="0" w:color="auto"/>
            </w:tcBorders>
            <w:shd w:val="clear" w:color="auto" w:fill="auto"/>
            <w:noWrap/>
            <w:vAlign w:val="bottom"/>
            <w:hideMark/>
          </w:tcPr>
          <w:p w14:paraId="006C4562" w14:textId="77777777" w:rsidR="00134036" w:rsidRPr="00E91164" w:rsidRDefault="00134036" w:rsidP="00134036">
            <w:pPr>
              <w:spacing w:after="0" w:line="240" w:lineRule="auto"/>
              <w:jc w:val="center"/>
              <w:rPr>
                <w:rFonts w:ascii="Calibri" w:eastAsia="Times New Roman" w:hAnsi="Calibri" w:cs="Times New Roman"/>
                <w:b/>
                <w:bCs/>
                <w:color w:val="000000"/>
                <w:lang w:eastAsia="en-GB"/>
              </w:rPr>
            </w:pPr>
            <w:r w:rsidRPr="00E91164">
              <w:rPr>
                <w:rFonts w:ascii="Calibri" w:eastAsia="Times New Roman" w:hAnsi="Calibri" w:cs="Times New Roman"/>
                <w:b/>
                <w:bCs/>
                <w:color w:val="000000"/>
                <w:lang w:eastAsia="en-GB"/>
              </w:rPr>
              <w:t>M</w:t>
            </w:r>
          </w:p>
        </w:tc>
        <w:tc>
          <w:tcPr>
            <w:tcW w:w="839" w:type="dxa"/>
            <w:tcBorders>
              <w:top w:val="single" w:sz="4" w:space="0" w:color="auto"/>
              <w:bottom w:val="single" w:sz="4" w:space="0" w:color="auto"/>
            </w:tcBorders>
            <w:vAlign w:val="bottom"/>
          </w:tcPr>
          <w:p w14:paraId="54AE8217" w14:textId="77777777" w:rsidR="00134036" w:rsidRPr="00E91164" w:rsidRDefault="00134036" w:rsidP="004C726F">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Total bouts</w:t>
            </w:r>
          </w:p>
        </w:tc>
      </w:tr>
      <w:tr w:rsidR="00134036" w:rsidRPr="00E91164" w14:paraId="2A0198A8" w14:textId="77777777" w:rsidTr="004C726F">
        <w:trPr>
          <w:trHeight w:val="300"/>
          <w:jc w:val="center"/>
        </w:trPr>
        <w:tc>
          <w:tcPr>
            <w:tcW w:w="1152" w:type="dxa"/>
            <w:tcBorders>
              <w:top w:val="single" w:sz="4" w:space="0" w:color="auto"/>
            </w:tcBorders>
          </w:tcPr>
          <w:p w14:paraId="2ADBD999"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3777" w:type="dxa"/>
            <w:tcBorders>
              <w:top w:val="single" w:sz="4" w:space="0" w:color="auto"/>
            </w:tcBorders>
            <w:shd w:val="clear" w:color="auto" w:fill="auto"/>
            <w:noWrap/>
            <w:vAlign w:val="bottom"/>
            <w:hideMark/>
          </w:tcPr>
          <w:p w14:paraId="4F37821F"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Blackberry</w:t>
            </w:r>
          </w:p>
        </w:tc>
        <w:tc>
          <w:tcPr>
            <w:tcW w:w="947" w:type="dxa"/>
            <w:tcBorders>
              <w:top w:val="single" w:sz="4" w:space="0" w:color="auto"/>
            </w:tcBorders>
            <w:shd w:val="clear" w:color="auto" w:fill="auto"/>
            <w:noWrap/>
            <w:vAlign w:val="bottom"/>
            <w:hideMark/>
          </w:tcPr>
          <w:p w14:paraId="1F87BA4D"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3</w:t>
            </w:r>
          </w:p>
        </w:tc>
        <w:tc>
          <w:tcPr>
            <w:tcW w:w="839" w:type="dxa"/>
            <w:tcBorders>
              <w:top w:val="single" w:sz="4" w:space="0" w:color="auto"/>
            </w:tcBorders>
            <w:shd w:val="clear" w:color="auto" w:fill="auto"/>
            <w:noWrap/>
            <w:vAlign w:val="bottom"/>
            <w:hideMark/>
          </w:tcPr>
          <w:p w14:paraId="3502EA0D"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3</w:t>
            </w:r>
          </w:p>
        </w:tc>
        <w:tc>
          <w:tcPr>
            <w:tcW w:w="839" w:type="dxa"/>
            <w:tcBorders>
              <w:top w:val="single" w:sz="4" w:space="0" w:color="auto"/>
            </w:tcBorders>
            <w:shd w:val="clear" w:color="auto" w:fill="auto"/>
            <w:noWrap/>
            <w:vAlign w:val="bottom"/>
            <w:hideMark/>
          </w:tcPr>
          <w:p w14:paraId="4BD9B28A"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2</w:t>
            </w:r>
          </w:p>
        </w:tc>
        <w:tc>
          <w:tcPr>
            <w:tcW w:w="839" w:type="dxa"/>
            <w:tcBorders>
              <w:top w:val="single" w:sz="4" w:space="0" w:color="auto"/>
            </w:tcBorders>
            <w:shd w:val="clear" w:color="auto" w:fill="auto"/>
            <w:noWrap/>
            <w:vAlign w:val="bottom"/>
            <w:hideMark/>
          </w:tcPr>
          <w:p w14:paraId="79A32C59"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tcBorders>
              <w:top w:val="single" w:sz="4" w:space="0" w:color="auto"/>
            </w:tcBorders>
          </w:tcPr>
          <w:p w14:paraId="03E958D5"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9</w:t>
            </w:r>
          </w:p>
        </w:tc>
      </w:tr>
      <w:tr w:rsidR="00134036" w:rsidRPr="00E91164" w14:paraId="4CB8CB3C" w14:textId="77777777" w:rsidTr="004C726F">
        <w:trPr>
          <w:trHeight w:val="300"/>
          <w:jc w:val="center"/>
        </w:trPr>
        <w:tc>
          <w:tcPr>
            <w:tcW w:w="1152" w:type="dxa"/>
          </w:tcPr>
          <w:p w14:paraId="1A4A1E21"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12</w:t>
            </w:r>
          </w:p>
        </w:tc>
        <w:tc>
          <w:tcPr>
            <w:tcW w:w="3777" w:type="dxa"/>
            <w:shd w:val="clear" w:color="auto" w:fill="auto"/>
            <w:noWrap/>
            <w:vAlign w:val="bottom"/>
            <w:hideMark/>
          </w:tcPr>
          <w:p w14:paraId="28729B33"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Blackberry/Raspberry</w:t>
            </w:r>
          </w:p>
        </w:tc>
        <w:tc>
          <w:tcPr>
            <w:tcW w:w="947" w:type="dxa"/>
            <w:shd w:val="clear" w:color="auto" w:fill="auto"/>
            <w:noWrap/>
            <w:vAlign w:val="bottom"/>
            <w:hideMark/>
          </w:tcPr>
          <w:p w14:paraId="4FB8CABE"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7F46C558"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2</w:t>
            </w:r>
          </w:p>
        </w:tc>
        <w:tc>
          <w:tcPr>
            <w:tcW w:w="839" w:type="dxa"/>
            <w:shd w:val="clear" w:color="auto" w:fill="auto"/>
            <w:noWrap/>
            <w:vAlign w:val="bottom"/>
            <w:hideMark/>
          </w:tcPr>
          <w:p w14:paraId="590DB781"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7E45B77C"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tcPr>
          <w:p w14:paraId="539D1844"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2</w:t>
            </w:r>
          </w:p>
        </w:tc>
      </w:tr>
      <w:tr w:rsidR="00134036" w:rsidRPr="00E91164" w14:paraId="13CD8665" w14:textId="77777777" w:rsidTr="004C726F">
        <w:trPr>
          <w:trHeight w:val="300"/>
          <w:jc w:val="center"/>
        </w:trPr>
        <w:tc>
          <w:tcPr>
            <w:tcW w:w="1152" w:type="dxa"/>
          </w:tcPr>
          <w:p w14:paraId="6859912A"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3777" w:type="dxa"/>
            <w:shd w:val="clear" w:color="auto" w:fill="auto"/>
            <w:noWrap/>
            <w:vAlign w:val="bottom"/>
            <w:hideMark/>
          </w:tcPr>
          <w:p w14:paraId="4F22E654"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Dandelion</w:t>
            </w:r>
          </w:p>
        </w:tc>
        <w:tc>
          <w:tcPr>
            <w:tcW w:w="947" w:type="dxa"/>
            <w:shd w:val="clear" w:color="auto" w:fill="auto"/>
            <w:noWrap/>
            <w:vAlign w:val="bottom"/>
            <w:hideMark/>
          </w:tcPr>
          <w:p w14:paraId="08EAF7D7"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3932A5FC"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671674D5"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638D09BC"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tcPr>
          <w:p w14:paraId="34BB62E4"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2</w:t>
            </w:r>
          </w:p>
        </w:tc>
      </w:tr>
      <w:tr w:rsidR="00134036" w:rsidRPr="00E91164" w14:paraId="6C684FAC" w14:textId="77777777" w:rsidTr="004C726F">
        <w:trPr>
          <w:trHeight w:val="300"/>
          <w:jc w:val="center"/>
        </w:trPr>
        <w:tc>
          <w:tcPr>
            <w:tcW w:w="1152" w:type="dxa"/>
          </w:tcPr>
          <w:p w14:paraId="4EA981B2"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3777" w:type="dxa"/>
            <w:shd w:val="clear" w:color="auto" w:fill="auto"/>
            <w:noWrap/>
            <w:vAlign w:val="bottom"/>
            <w:hideMark/>
          </w:tcPr>
          <w:p w14:paraId="57E15B8F"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Dahlia</w:t>
            </w:r>
          </w:p>
        </w:tc>
        <w:tc>
          <w:tcPr>
            <w:tcW w:w="947" w:type="dxa"/>
            <w:shd w:val="clear" w:color="auto" w:fill="auto"/>
            <w:noWrap/>
            <w:vAlign w:val="bottom"/>
            <w:hideMark/>
          </w:tcPr>
          <w:p w14:paraId="7B826B3E"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8</w:t>
            </w:r>
          </w:p>
        </w:tc>
        <w:tc>
          <w:tcPr>
            <w:tcW w:w="839" w:type="dxa"/>
            <w:shd w:val="clear" w:color="auto" w:fill="auto"/>
            <w:noWrap/>
            <w:vAlign w:val="bottom"/>
            <w:hideMark/>
          </w:tcPr>
          <w:p w14:paraId="555911BF"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77</w:t>
            </w:r>
          </w:p>
        </w:tc>
        <w:tc>
          <w:tcPr>
            <w:tcW w:w="839" w:type="dxa"/>
            <w:shd w:val="clear" w:color="auto" w:fill="auto"/>
            <w:noWrap/>
            <w:vAlign w:val="bottom"/>
            <w:hideMark/>
          </w:tcPr>
          <w:p w14:paraId="550ABFB3"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10</w:t>
            </w:r>
          </w:p>
        </w:tc>
        <w:tc>
          <w:tcPr>
            <w:tcW w:w="839" w:type="dxa"/>
            <w:shd w:val="clear" w:color="auto" w:fill="auto"/>
            <w:noWrap/>
            <w:vAlign w:val="bottom"/>
            <w:hideMark/>
          </w:tcPr>
          <w:p w14:paraId="186924C6"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49</w:t>
            </w:r>
          </w:p>
        </w:tc>
        <w:tc>
          <w:tcPr>
            <w:tcW w:w="839" w:type="dxa"/>
          </w:tcPr>
          <w:p w14:paraId="14B4853E"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144</w:t>
            </w:r>
          </w:p>
        </w:tc>
      </w:tr>
      <w:tr w:rsidR="00134036" w:rsidRPr="00E91164" w14:paraId="340BA1AB" w14:textId="77777777" w:rsidTr="004C726F">
        <w:trPr>
          <w:trHeight w:val="300"/>
          <w:jc w:val="center"/>
        </w:trPr>
        <w:tc>
          <w:tcPr>
            <w:tcW w:w="1152" w:type="dxa"/>
          </w:tcPr>
          <w:p w14:paraId="78C56381"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3777" w:type="dxa"/>
            <w:shd w:val="clear" w:color="auto" w:fill="auto"/>
            <w:noWrap/>
            <w:vAlign w:val="bottom"/>
            <w:hideMark/>
          </w:tcPr>
          <w:p w14:paraId="47874CF7"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Himalayan Balsam</w:t>
            </w:r>
          </w:p>
        </w:tc>
        <w:tc>
          <w:tcPr>
            <w:tcW w:w="947" w:type="dxa"/>
            <w:shd w:val="clear" w:color="auto" w:fill="auto"/>
            <w:noWrap/>
            <w:vAlign w:val="bottom"/>
            <w:hideMark/>
          </w:tcPr>
          <w:p w14:paraId="2CA0785F"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24</w:t>
            </w:r>
          </w:p>
        </w:tc>
        <w:tc>
          <w:tcPr>
            <w:tcW w:w="839" w:type="dxa"/>
            <w:shd w:val="clear" w:color="auto" w:fill="auto"/>
            <w:noWrap/>
            <w:vAlign w:val="bottom"/>
            <w:hideMark/>
          </w:tcPr>
          <w:p w14:paraId="2336A9C8"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53</w:t>
            </w:r>
          </w:p>
        </w:tc>
        <w:tc>
          <w:tcPr>
            <w:tcW w:w="839" w:type="dxa"/>
            <w:shd w:val="clear" w:color="auto" w:fill="auto"/>
            <w:noWrap/>
            <w:vAlign w:val="bottom"/>
            <w:hideMark/>
          </w:tcPr>
          <w:p w14:paraId="031C2C43"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23</w:t>
            </w:r>
          </w:p>
        </w:tc>
        <w:tc>
          <w:tcPr>
            <w:tcW w:w="839" w:type="dxa"/>
            <w:shd w:val="clear" w:color="auto" w:fill="auto"/>
            <w:noWrap/>
            <w:vAlign w:val="bottom"/>
            <w:hideMark/>
          </w:tcPr>
          <w:p w14:paraId="6ADAA835"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35</w:t>
            </w:r>
          </w:p>
        </w:tc>
        <w:tc>
          <w:tcPr>
            <w:tcW w:w="839" w:type="dxa"/>
          </w:tcPr>
          <w:p w14:paraId="6173D6FD"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135</w:t>
            </w:r>
          </w:p>
        </w:tc>
      </w:tr>
      <w:tr w:rsidR="00134036" w:rsidRPr="00E91164" w14:paraId="4517C40D" w14:textId="77777777" w:rsidTr="004C726F">
        <w:trPr>
          <w:trHeight w:val="300"/>
          <w:jc w:val="center"/>
        </w:trPr>
        <w:tc>
          <w:tcPr>
            <w:tcW w:w="1152" w:type="dxa"/>
          </w:tcPr>
          <w:p w14:paraId="3D45FD54"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3777" w:type="dxa"/>
            <w:shd w:val="clear" w:color="auto" w:fill="auto"/>
            <w:noWrap/>
            <w:vAlign w:val="bottom"/>
            <w:hideMark/>
          </w:tcPr>
          <w:p w14:paraId="4114620C"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Himalayan Balsam/Dahlia</w:t>
            </w:r>
          </w:p>
        </w:tc>
        <w:tc>
          <w:tcPr>
            <w:tcW w:w="947" w:type="dxa"/>
            <w:shd w:val="clear" w:color="auto" w:fill="auto"/>
            <w:noWrap/>
            <w:vAlign w:val="bottom"/>
            <w:hideMark/>
          </w:tcPr>
          <w:p w14:paraId="46023ABB"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5E93DFA3"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69F769E5"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53A675CB"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tcPr>
          <w:p w14:paraId="3401D366"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1</w:t>
            </w:r>
          </w:p>
        </w:tc>
      </w:tr>
      <w:tr w:rsidR="00134036" w:rsidRPr="00E91164" w14:paraId="73A8F136" w14:textId="77777777" w:rsidTr="004C726F">
        <w:trPr>
          <w:trHeight w:val="300"/>
          <w:jc w:val="center"/>
        </w:trPr>
        <w:tc>
          <w:tcPr>
            <w:tcW w:w="1152" w:type="dxa"/>
          </w:tcPr>
          <w:p w14:paraId="3BC8F1F4"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3777" w:type="dxa"/>
            <w:shd w:val="clear" w:color="auto" w:fill="auto"/>
            <w:noWrap/>
            <w:vAlign w:val="bottom"/>
            <w:hideMark/>
          </w:tcPr>
          <w:p w14:paraId="26F6DF34"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Himalayan Balsam/Heather</w:t>
            </w:r>
          </w:p>
        </w:tc>
        <w:tc>
          <w:tcPr>
            <w:tcW w:w="947" w:type="dxa"/>
            <w:shd w:val="clear" w:color="auto" w:fill="auto"/>
            <w:noWrap/>
            <w:vAlign w:val="bottom"/>
            <w:hideMark/>
          </w:tcPr>
          <w:p w14:paraId="67DDA541"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3D19A6E0"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1C23A74F"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1ED64390"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tcPr>
          <w:p w14:paraId="1CEAB831"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1</w:t>
            </w:r>
          </w:p>
        </w:tc>
      </w:tr>
      <w:tr w:rsidR="00134036" w:rsidRPr="00E91164" w14:paraId="7B339278" w14:textId="77777777" w:rsidTr="004C726F">
        <w:trPr>
          <w:trHeight w:val="300"/>
          <w:jc w:val="center"/>
        </w:trPr>
        <w:tc>
          <w:tcPr>
            <w:tcW w:w="1152" w:type="dxa"/>
          </w:tcPr>
          <w:p w14:paraId="333A9469"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17</w:t>
            </w:r>
          </w:p>
        </w:tc>
        <w:tc>
          <w:tcPr>
            <w:tcW w:w="3777" w:type="dxa"/>
            <w:shd w:val="clear" w:color="auto" w:fill="auto"/>
            <w:noWrap/>
            <w:vAlign w:val="bottom"/>
            <w:hideMark/>
          </w:tcPr>
          <w:p w14:paraId="695C5A48"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Himalayan Balsam/Heather/Raspberry</w:t>
            </w:r>
          </w:p>
        </w:tc>
        <w:tc>
          <w:tcPr>
            <w:tcW w:w="947" w:type="dxa"/>
            <w:shd w:val="clear" w:color="auto" w:fill="auto"/>
            <w:noWrap/>
            <w:vAlign w:val="bottom"/>
            <w:hideMark/>
          </w:tcPr>
          <w:p w14:paraId="170069B4"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05E3E74D"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132D1E56"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44F186E8"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tcPr>
          <w:p w14:paraId="00D15EEE"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1</w:t>
            </w:r>
          </w:p>
        </w:tc>
      </w:tr>
      <w:tr w:rsidR="00134036" w:rsidRPr="00E91164" w14:paraId="53614B21" w14:textId="77777777" w:rsidTr="004C726F">
        <w:trPr>
          <w:trHeight w:val="300"/>
          <w:jc w:val="center"/>
        </w:trPr>
        <w:tc>
          <w:tcPr>
            <w:tcW w:w="1152" w:type="dxa"/>
          </w:tcPr>
          <w:p w14:paraId="048706C6"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18</w:t>
            </w:r>
          </w:p>
        </w:tc>
        <w:tc>
          <w:tcPr>
            <w:tcW w:w="3777" w:type="dxa"/>
            <w:shd w:val="clear" w:color="auto" w:fill="auto"/>
            <w:noWrap/>
            <w:vAlign w:val="bottom"/>
            <w:hideMark/>
          </w:tcPr>
          <w:p w14:paraId="4B1B9EA3"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Himalayan Balsam/Michaelmas Daisy</w:t>
            </w:r>
          </w:p>
        </w:tc>
        <w:tc>
          <w:tcPr>
            <w:tcW w:w="947" w:type="dxa"/>
            <w:shd w:val="clear" w:color="auto" w:fill="auto"/>
            <w:noWrap/>
            <w:vAlign w:val="bottom"/>
            <w:hideMark/>
          </w:tcPr>
          <w:p w14:paraId="7DA1C2B4"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41B77E62"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37784D58"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2</w:t>
            </w:r>
          </w:p>
        </w:tc>
        <w:tc>
          <w:tcPr>
            <w:tcW w:w="839" w:type="dxa"/>
            <w:shd w:val="clear" w:color="auto" w:fill="auto"/>
            <w:noWrap/>
            <w:vAlign w:val="bottom"/>
            <w:hideMark/>
          </w:tcPr>
          <w:p w14:paraId="1D3BF759"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3</w:t>
            </w:r>
          </w:p>
        </w:tc>
        <w:tc>
          <w:tcPr>
            <w:tcW w:w="839" w:type="dxa"/>
          </w:tcPr>
          <w:p w14:paraId="208CC4A9"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6</w:t>
            </w:r>
          </w:p>
        </w:tc>
      </w:tr>
      <w:tr w:rsidR="00134036" w:rsidRPr="00E91164" w14:paraId="07287C9F" w14:textId="77777777" w:rsidTr="004C726F">
        <w:trPr>
          <w:trHeight w:val="300"/>
          <w:jc w:val="center"/>
        </w:trPr>
        <w:tc>
          <w:tcPr>
            <w:tcW w:w="1152" w:type="dxa"/>
          </w:tcPr>
          <w:p w14:paraId="568C129E"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3777" w:type="dxa"/>
            <w:shd w:val="clear" w:color="auto" w:fill="auto"/>
            <w:noWrap/>
            <w:vAlign w:val="bottom"/>
            <w:hideMark/>
          </w:tcPr>
          <w:p w14:paraId="56B32B3D"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Himalayan Balsam/Raspberry</w:t>
            </w:r>
          </w:p>
        </w:tc>
        <w:tc>
          <w:tcPr>
            <w:tcW w:w="947" w:type="dxa"/>
            <w:shd w:val="clear" w:color="auto" w:fill="auto"/>
            <w:noWrap/>
            <w:vAlign w:val="bottom"/>
            <w:hideMark/>
          </w:tcPr>
          <w:p w14:paraId="328E95F5"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231BA6D5"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4</w:t>
            </w:r>
          </w:p>
        </w:tc>
        <w:tc>
          <w:tcPr>
            <w:tcW w:w="839" w:type="dxa"/>
            <w:shd w:val="clear" w:color="auto" w:fill="auto"/>
            <w:noWrap/>
            <w:vAlign w:val="bottom"/>
            <w:hideMark/>
          </w:tcPr>
          <w:p w14:paraId="76DBF026"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6E98D98A"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tcPr>
          <w:p w14:paraId="78DE6729"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7</w:t>
            </w:r>
          </w:p>
        </w:tc>
      </w:tr>
      <w:tr w:rsidR="00134036" w:rsidRPr="00E91164" w14:paraId="42D02F87" w14:textId="77777777" w:rsidTr="004C726F">
        <w:trPr>
          <w:trHeight w:val="300"/>
          <w:jc w:val="center"/>
        </w:trPr>
        <w:tc>
          <w:tcPr>
            <w:tcW w:w="1152" w:type="dxa"/>
          </w:tcPr>
          <w:p w14:paraId="37418274"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11</w:t>
            </w:r>
          </w:p>
        </w:tc>
        <w:tc>
          <w:tcPr>
            <w:tcW w:w="3777" w:type="dxa"/>
            <w:shd w:val="clear" w:color="auto" w:fill="auto"/>
            <w:noWrap/>
            <w:vAlign w:val="bottom"/>
            <w:hideMark/>
          </w:tcPr>
          <w:p w14:paraId="673679CD"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Heather</w:t>
            </w:r>
          </w:p>
        </w:tc>
        <w:tc>
          <w:tcPr>
            <w:tcW w:w="947" w:type="dxa"/>
            <w:shd w:val="clear" w:color="auto" w:fill="auto"/>
            <w:noWrap/>
            <w:vAlign w:val="bottom"/>
            <w:hideMark/>
          </w:tcPr>
          <w:p w14:paraId="2FEB8943"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79FD965E"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107E9BD9"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642D8582"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tcPr>
          <w:p w14:paraId="4167B67A"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2</w:t>
            </w:r>
          </w:p>
        </w:tc>
      </w:tr>
      <w:tr w:rsidR="00134036" w:rsidRPr="00E91164" w14:paraId="4DD76F17" w14:textId="77777777" w:rsidTr="004C726F">
        <w:trPr>
          <w:trHeight w:val="300"/>
          <w:jc w:val="center"/>
        </w:trPr>
        <w:tc>
          <w:tcPr>
            <w:tcW w:w="1152" w:type="dxa"/>
          </w:tcPr>
          <w:p w14:paraId="47BC1347"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3777" w:type="dxa"/>
            <w:shd w:val="clear" w:color="auto" w:fill="auto"/>
            <w:noWrap/>
            <w:vAlign w:val="bottom"/>
            <w:hideMark/>
          </w:tcPr>
          <w:p w14:paraId="153C5E57"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Heather/Raspberry</w:t>
            </w:r>
          </w:p>
        </w:tc>
        <w:tc>
          <w:tcPr>
            <w:tcW w:w="947" w:type="dxa"/>
            <w:shd w:val="clear" w:color="auto" w:fill="auto"/>
            <w:noWrap/>
            <w:vAlign w:val="bottom"/>
            <w:hideMark/>
          </w:tcPr>
          <w:p w14:paraId="47FBF763"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284E6B41"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637571BB"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2B98F9F6"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tcPr>
          <w:p w14:paraId="26BA22D8"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1</w:t>
            </w:r>
          </w:p>
        </w:tc>
      </w:tr>
      <w:tr w:rsidR="00134036" w:rsidRPr="00E91164" w14:paraId="386A87A3" w14:textId="77777777" w:rsidTr="004C726F">
        <w:trPr>
          <w:trHeight w:val="300"/>
          <w:jc w:val="center"/>
        </w:trPr>
        <w:tc>
          <w:tcPr>
            <w:tcW w:w="1152" w:type="dxa"/>
          </w:tcPr>
          <w:p w14:paraId="5CCDAF27"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3777" w:type="dxa"/>
            <w:shd w:val="clear" w:color="auto" w:fill="auto"/>
            <w:noWrap/>
            <w:vAlign w:val="bottom"/>
            <w:hideMark/>
          </w:tcPr>
          <w:p w14:paraId="59C5574A"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Michaelmas Daisy</w:t>
            </w:r>
          </w:p>
        </w:tc>
        <w:tc>
          <w:tcPr>
            <w:tcW w:w="947" w:type="dxa"/>
            <w:shd w:val="clear" w:color="auto" w:fill="auto"/>
            <w:noWrap/>
            <w:vAlign w:val="bottom"/>
            <w:hideMark/>
          </w:tcPr>
          <w:p w14:paraId="02B28FD9"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28</w:t>
            </w:r>
          </w:p>
        </w:tc>
        <w:tc>
          <w:tcPr>
            <w:tcW w:w="839" w:type="dxa"/>
            <w:shd w:val="clear" w:color="auto" w:fill="auto"/>
            <w:noWrap/>
            <w:vAlign w:val="bottom"/>
            <w:hideMark/>
          </w:tcPr>
          <w:p w14:paraId="174522C5"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49</w:t>
            </w:r>
          </w:p>
        </w:tc>
        <w:tc>
          <w:tcPr>
            <w:tcW w:w="839" w:type="dxa"/>
            <w:shd w:val="clear" w:color="auto" w:fill="auto"/>
            <w:noWrap/>
            <w:vAlign w:val="bottom"/>
            <w:hideMark/>
          </w:tcPr>
          <w:p w14:paraId="5253961E"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27</w:t>
            </w:r>
          </w:p>
        </w:tc>
        <w:tc>
          <w:tcPr>
            <w:tcW w:w="839" w:type="dxa"/>
            <w:shd w:val="clear" w:color="auto" w:fill="auto"/>
            <w:noWrap/>
            <w:vAlign w:val="bottom"/>
            <w:hideMark/>
          </w:tcPr>
          <w:p w14:paraId="6BB2D05E"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39</w:t>
            </w:r>
          </w:p>
        </w:tc>
        <w:tc>
          <w:tcPr>
            <w:tcW w:w="839" w:type="dxa"/>
          </w:tcPr>
          <w:p w14:paraId="45F08D53"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143</w:t>
            </w:r>
          </w:p>
        </w:tc>
      </w:tr>
      <w:tr w:rsidR="00134036" w:rsidRPr="00E91164" w14:paraId="7A5B1DC7" w14:textId="77777777" w:rsidTr="004C726F">
        <w:trPr>
          <w:trHeight w:val="300"/>
          <w:jc w:val="center"/>
        </w:trPr>
        <w:tc>
          <w:tcPr>
            <w:tcW w:w="1152" w:type="dxa"/>
          </w:tcPr>
          <w:p w14:paraId="69E253ED"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13</w:t>
            </w:r>
          </w:p>
        </w:tc>
        <w:tc>
          <w:tcPr>
            <w:tcW w:w="3777" w:type="dxa"/>
            <w:shd w:val="clear" w:color="auto" w:fill="auto"/>
            <w:noWrap/>
            <w:vAlign w:val="bottom"/>
            <w:hideMark/>
          </w:tcPr>
          <w:p w14:paraId="2ABA9187"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Michaelmas Daisy/Heather</w:t>
            </w:r>
          </w:p>
        </w:tc>
        <w:tc>
          <w:tcPr>
            <w:tcW w:w="947" w:type="dxa"/>
            <w:shd w:val="clear" w:color="auto" w:fill="auto"/>
            <w:noWrap/>
            <w:vAlign w:val="bottom"/>
            <w:hideMark/>
          </w:tcPr>
          <w:p w14:paraId="526DA722"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53B19AF1"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5F91F65A"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7DA4BCA0"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tcPr>
          <w:p w14:paraId="33E52F7A"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1</w:t>
            </w:r>
          </w:p>
        </w:tc>
      </w:tr>
      <w:tr w:rsidR="00134036" w:rsidRPr="00E91164" w14:paraId="0D771A78" w14:textId="77777777" w:rsidTr="004C726F">
        <w:trPr>
          <w:trHeight w:val="300"/>
          <w:jc w:val="center"/>
        </w:trPr>
        <w:tc>
          <w:tcPr>
            <w:tcW w:w="1152" w:type="dxa"/>
          </w:tcPr>
          <w:p w14:paraId="14925FEB"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3777" w:type="dxa"/>
            <w:shd w:val="clear" w:color="auto" w:fill="auto"/>
            <w:noWrap/>
            <w:vAlign w:val="bottom"/>
            <w:hideMark/>
          </w:tcPr>
          <w:p w14:paraId="4E768154"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Oilseed Rape</w:t>
            </w:r>
          </w:p>
        </w:tc>
        <w:tc>
          <w:tcPr>
            <w:tcW w:w="947" w:type="dxa"/>
            <w:shd w:val="clear" w:color="auto" w:fill="auto"/>
            <w:noWrap/>
            <w:vAlign w:val="bottom"/>
            <w:hideMark/>
          </w:tcPr>
          <w:p w14:paraId="334C4DE1"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11548CD4"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3</w:t>
            </w:r>
          </w:p>
        </w:tc>
        <w:tc>
          <w:tcPr>
            <w:tcW w:w="839" w:type="dxa"/>
            <w:shd w:val="clear" w:color="auto" w:fill="auto"/>
            <w:noWrap/>
            <w:vAlign w:val="bottom"/>
            <w:hideMark/>
          </w:tcPr>
          <w:p w14:paraId="73AB5D8E"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15</w:t>
            </w:r>
          </w:p>
        </w:tc>
        <w:tc>
          <w:tcPr>
            <w:tcW w:w="839" w:type="dxa"/>
            <w:shd w:val="clear" w:color="auto" w:fill="auto"/>
            <w:noWrap/>
            <w:vAlign w:val="bottom"/>
            <w:hideMark/>
          </w:tcPr>
          <w:p w14:paraId="103107CD"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tcPr>
          <w:p w14:paraId="4404F6A6"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19</w:t>
            </w:r>
          </w:p>
        </w:tc>
      </w:tr>
      <w:tr w:rsidR="00134036" w:rsidRPr="00E91164" w14:paraId="3C0DD6CC" w14:textId="77777777" w:rsidTr="004C726F">
        <w:trPr>
          <w:trHeight w:val="300"/>
          <w:jc w:val="center"/>
        </w:trPr>
        <w:tc>
          <w:tcPr>
            <w:tcW w:w="1152" w:type="dxa"/>
          </w:tcPr>
          <w:p w14:paraId="2D3F311B"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3777" w:type="dxa"/>
            <w:shd w:val="clear" w:color="auto" w:fill="auto"/>
            <w:noWrap/>
            <w:vAlign w:val="bottom"/>
            <w:hideMark/>
          </w:tcPr>
          <w:p w14:paraId="6C4BA588"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Raspberry</w:t>
            </w:r>
          </w:p>
        </w:tc>
        <w:tc>
          <w:tcPr>
            <w:tcW w:w="947" w:type="dxa"/>
            <w:shd w:val="clear" w:color="auto" w:fill="auto"/>
            <w:noWrap/>
            <w:vAlign w:val="bottom"/>
            <w:hideMark/>
          </w:tcPr>
          <w:p w14:paraId="2D1A529C"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3</w:t>
            </w:r>
          </w:p>
        </w:tc>
        <w:tc>
          <w:tcPr>
            <w:tcW w:w="839" w:type="dxa"/>
            <w:shd w:val="clear" w:color="auto" w:fill="auto"/>
            <w:noWrap/>
            <w:vAlign w:val="bottom"/>
            <w:hideMark/>
          </w:tcPr>
          <w:p w14:paraId="65DFFC6B"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11</w:t>
            </w:r>
          </w:p>
        </w:tc>
        <w:tc>
          <w:tcPr>
            <w:tcW w:w="839" w:type="dxa"/>
            <w:shd w:val="clear" w:color="auto" w:fill="auto"/>
            <w:noWrap/>
            <w:vAlign w:val="bottom"/>
            <w:hideMark/>
          </w:tcPr>
          <w:p w14:paraId="5CE3753A"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8</w:t>
            </w:r>
          </w:p>
        </w:tc>
        <w:tc>
          <w:tcPr>
            <w:tcW w:w="839" w:type="dxa"/>
            <w:shd w:val="clear" w:color="auto" w:fill="auto"/>
            <w:noWrap/>
            <w:vAlign w:val="bottom"/>
            <w:hideMark/>
          </w:tcPr>
          <w:p w14:paraId="1D15228A"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5</w:t>
            </w:r>
          </w:p>
        </w:tc>
        <w:tc>
          <w:tcPr>
            <w:tcW w:w="839" w:type="dxa"/>
          </w:tcPr>
          <w:p w14:paraId="4EDAD442"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27</w:t>
            </w:r>
          </w:p>
        </w:tc>
      </w:tr>
      <w:tr w:rsidR="00134036" w:rsidRPr="00E91164" w14:paraId="73885267" w14:textId="77777777" w:rsidTr="004C726F">
        <w:trPr>
          <w:trHeight w:val="300"/>
          <w:jc w:val="center"/>
        </w:trPr>
        <w:tc>
          <w:tcPr>
            <w:tcW w:w="1152" w:type="dxa"/>
          </w:tcPr>
          <w:p w14:paraId="79F61C62"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14</w:t>
            </w:r>
          </w:p>
        </w:tc>
        <w:tc>
          <w:tcPr>
            <w:tcW w:w="3777" w:type="dxa"/>
            <w:shd w:val="clear" w:color="auto" w:fill="auto"/>
            <w:noWrap/>
            <w:vAlign w:val="bottom"/>
            <w:hideMark/>
          </w:tcPr>
          <w:p w14:paraId="71ABD85B"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White Clover</w:t>
            </w:r>
          </w:p>
        </w:tc>
        <w:tc>
          <w:tcPr>
            <w:tcW w:w="947" w:type="dxa"/>
            <w:shd w:val="clear" w:color="auto" w:fill="auto"/>
            <w:noWrap/>
            <w:vAlign w:val="bottom"/>
            <w:hideMark/>
          </w:tcPr>
          <w:p w14:paraId="68980588"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2B191098"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3</w:t>
            </w:r>
          </w:p>
        </w:tc>
        <w:tc>
          <w:tcPr>
            <w:tcW w:w="839" w:type="dxa"/>
            <w:shd w:val="clear" w:color="auto" w:fill="auto"/>
            <w:noWrap/>
            <w:vAlign w:val="bottom"/>
            <w:hideMark/>
          </w:tcPr>
          <w:p w14:paraId="7B9E570E"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2</w:t>
            </w:r>
          </w:p>
        </w:tc>
        <w:tc>
          <w:tcPr>
            <w:tcW w:w="839" w:type="dxa"/>
            <w:shd w:val="clear" w:color="auto" w:fill="auto"/>
            <w:noWrap/>
            <w:vAlign w:val="bottom"/>
            <w:hideMark/>
          </w:tcPr>
          <w:p w14:paraId="047EAB00"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2</w:t>
            </w:r>
          </w:p>
        </w:tc>
        <w:tc>
          <w:tcPr>
            <w:tcW w:w="839" w:type="dxa"/>
          </w:tcPr>
          <w:p w14:paraId="0A72DCAB"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7</w:t>
            </w:r>
          </w:p>
        </w:tc>
      </w:tr>
      <w:tr w:rsidR="00134036" w:rsidRPr="00E91164" w14:paraId="0DC1CAEE" w14:textId="77777777" w:rsidTr="004C726F">
        <w:trPr>
          <w:trHeight w:val="300"/>
          <w:jc w:val="center"/>
        </w:trPr>
        <w:tc>
          <w:tcPr>
            <w:tcW w:w="1152" w:type="dxa"/>
          </w:tcPr>
          <w:p w14:paraId="4FCE21CB" w14:textId="77777777" w:rsidR="00134036" w:rsidRPr="00E91164"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15</w:t>
            </w:r>
          </w:p>
        </w:tc>
        <w:tc>
          <w:tcPr>
            <w:tcW w:w="3777" w:type="dxa"/>
            <w:shd w:val="clear" w:color="auto" w:fill="auto"/>
            <w:noWrap/>
            <w:vAlign w:val="bottom"/>
            <w:hideMark/>
          </w:tcPr>
          <w:p w14:paraId="31F343A3" w14:textId="77777777" w:rsidR="00134036" w:rsidRPr="00E91164" w:rsidRDefault="00134036" w:rsidP="00134036">
            <w:pPr>
              <w:spacing w:after="0" w:line="240" w:lineRule="auto"/>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White Clover/Blackbe</w:t>
            </w:r>
            <w:r>
              <w:rPr>
                <w:rFonts w:ascii="Calibri" w:eastAsia="Times New Roman" w:hAnsi="Calibri" w:cs="Times New Roman"/>
                <w:color w:val="000000"/>
                <w:lang w:eastAsia="en-GB"/>
              </w:rPr>
              <w:t>r</w:t>
            </w:r>
            <w:r w:rsidRPr="00E91164">
              <w:rPr>
                <w:rFonts w:ascii="Calibri" w:eastAsia="Times New Roman" w:hAnsi="Calibri" w:cs="Times New Roman"/>
                <w:color w:val="000000"/>
                <w:lang w:eastAsia="en-GB"/>
              </w:rPr>
              <w:t>ry</w:t>
            </w:r>
          </w:p>
        </w:tc>
        <w:tc>
          <w:tcPr>
            <w:tcW w:w="947" w:type="dxa"/>
            <w:shd w:val="clear" w:color="auto" w:fill="auto"/>
            <w:noWrap/>
            <w:vAlign w:val="bottom"/>
            <w:hideMark/>
          </w:tcPr>
          <w:p w14:paraId="5C76845A"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49C05D1E"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73C11B5E"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5243CC53"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2</w:t>
            </w:r>
          </w:p>
        </w:tc>
        <w:tc>
          <w:tcPr>
            <w:tcW w:w="839" w:type="dxa"/>
          </w:tcPr>
          <w:p w14:paraId="0E026AA4"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3</w:t>
            </w:r>
          </w:p>
        </w:tc>
      </w:tr>
      <w:tr w:rsidR="00134036" w:rsidRPr="00E91164" w14:paraId="7DC4E110" w14:textId="77777777" w:rsidTr="004C726F">
        <w:trPr>
          <w:trHeight w:val="300"/>
          <w:jc w:val="center"/>
        </w:trPr>
        <w:tc>
          <w:tcPr>
            <w:tcW w:w="1152" w:type="dxa"/>
          </w:tcPr>
          <w:p w14:paraId="5E92CC86" w14:textId="77777777" w:rsidR="00134036" w:rsidRDefault="00134036" w:rsidP="00E9116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16</w:t>
            </w:r>
          </w:p>
        </w:tc>
        <w:tc>
          <w:tcPr>
            <w:tcW w:w="3777" w:type="dxa"/>
            <w:shd w:val="clear" w:color="auto" w:fill="auto"/>
            <w:noWrap/>
            <w:vAlign w:val="bottom"/>
            <w:hideMark/>
          </w:tcPr>
          <w:p w14:paraId="40BD1622" w14:textId="77777777" w:rsidR="00134036" w:rsidRPr="00E91164" w:rsidRDefault="00134036" w:rsidP="001340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w:t>
            </w:r>
            <w:r w:rsidRPr="00E91164">
              <w:rPr>
                <w:rFonts w:ascii="Calibri" w:eastAsia="Times New Roman" w:hAnsi="Calibri" w:cs="Times New Roman"/>
                <w:color w:val="000000"/>
                <w:lang w:eastAsia="en-GB"/>
              </w:rPr>
              <w:t>nidentified</w:t>
            </w:r>
            <w:r>
              <w:rPr>
                <w:rFonts w:ascii="Calibri" w:eastAsia="Times New Roman" w:hAnsi="Calibri" w:cs="Times New Roman"/>
                <w:color w:val="000000"/>
                <w:lang w:eastAsia="en-GB"/>
              </w:rPr>
              <w:t xml:space="preserve"> (white pollen</w:t>
            </w:r>
            <w:r w:rsidRPr="00E91164">
              <w:rPr>
                <w:rFonts w:ascii="Calibri" w:eastAsia="Times New Roman" w:hAnsi="Calibri" w:cs="Times New Roman"/>
                <w:color w:val="000000"/>
                <w:lang w:eastAsia="en-GB"/>
              </w:rPr>
              <w:t>)</w:t>
            </w:r>
          </w:p>
        </w:tc>
        <w:tc>
          <w:tcPr>
            <w:tcW w:w="947" w:type="dxa"/>
            <w:shd w:val="clear" w:color="auto" w:fill="auto"/>
            <w:noWrap/>
            <w:vAlign w:val="bottom"/>
            <w:hideMark/>
          </w:tcPr>
          <w:p w14:paraId="3106EDF2"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71E31D5A"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0</w:t>
            </w:r>
          </w:p>
        </w:tc>
        <w:tc>
          <w:tcPr>
            <w:tcW w:w="839" w:type="dxa"/>
            <w:shd w:val="clear" w:color="auto" w:fill="auto"/>
            <w:noWrap/>
            <w:vAlign w:val="bottom"/>
            <w:hideMark/>
          </w:tcPr>
          <w:p w14:paraId="30E9E7A1"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shd w:val="clear" w:color="auto" w:fill="auto"/>
            <w:noWrap/>
            <w:vAlign w:val="bottom"/>
            <w:hideMark/>
          </w:tcPr>
          <w:p w14:paraId="1867CE8D" w14:textId="77777777" w:rsidR="00134036" w:rsidRPr="00E91164" w:rsidRDefault="00134036" w:rsidP="00134036">
            <w:pPr>
              <w:spacing w:after="0" w:line="240" w:lineRule="auto"/>
              <w:jc w:val="center"/>
              <w:rPr>
                <w:rFonts w:ascii="Calibri" w:eastAsia="Times New Roman" w:hAnsi="Calibri" w:cs="Times New Roman"/>
                <w:color w:val="000000"/>
                <w:lang w:eastAsia="en-GB"/>
              </w:rPr>
            </w:pPr>
            <w:r w:rsidRPr="00E91164">
              <w:rPr>
                <w:rFonts w:ascii="Calibri" w:eastAsia="Times New Roman" w:hAnsi="Calibri" w:cs="Times New Roman"/>
                <w:color w:val="000000"/>
                <w:lang w:eastAsia="en-GB"/>
              </w:rPr>
              <w:t>1</w:t>
            </w:r>
          </w:p>
        </w:tc>
        <w:tc>
          <w:tcPr>
            <w:tcW w:w="839" w:type="dxa"/>
          </w:tcPr>
          <w:p w14:paraId="616BC080" w14:textId="77777777" w:rsidR="00134036" w:rsidRPr="003537D4" w:rsidRDefault="00134036" w:rsidP="00134036">
            <w:pPr>
              <w:spacing w:after="0" w:line="240" w:lineRule="auto"/>
              <w:jc w:val="right"/>
              <w:rPr>
                <w:rFonts w:ascii="Calibri" w:eastAsia="Times New Roman" w:hAnsi="Calibri" w:cs="Times New Roman"/>
                <w:b/>
                <w:color w:val="000000"/>
                <w:lang w:eastAsia="en-GB"/>
              </w:rPr>
            </w:pPr>
            <w:r w:rsidRPr="003537D4">
              <w:rPr>
                <w:rFonts w:ascii="Calibri" w:eastAsia="Times New Roman" w:hAnsi="Calibri" w:cs="Times New Roman"/>
                <w:b/>
                <w:color w:val="000000"/>
                <w:lang w:eastAsia="en-GB"/>
              </w:rPr>
              <w:t>2</w:t>
            </w:r>
          </w:p>
        </w:tc>
      </w:tr>
    </w:tbl>
    <w:p w14:paraId="04FB189B" w14:textId="77777777" w:rsidR="00E91164" w:rsidRDefault="00E91164" w:rsidP="00CB6598">
      <w:pPr>
        <w:pStyle w:val="Default"/>
        <w:spacing w:line="276" w:lineRule="auto"/>
        <w:jc w:val="both"/>
        <w:rPr>
          <w:rFonts w:asciiTheme="minorHAnsi" w:hAnsiTheme="minorHAnsi" w:cs="ADKFPO+TimesNewRomanPSMT"/>
          <w:sz w:val="22"/>
          <w:szCs w:val="22"/>
        </w:rPr>
      </w:pPr>
    </w:p>
    <w:p w14:paraId="583C88BA" w14:textId="77777777" w:rsidR="00CE258E" w:rsidRDefault="00CE258E">
      <w:pPr>
        <w:rPr>
          <w:rFonts w:cs="ADKFPO+TimesNewRomanPSMT"/>
          <w:b/>
          <w:sz w:val="24"/>
          <w:szCs w:val="24"/>
        </w:rPr>
      </w:pPr>
      <w:r>
        <w:rPr>
          <w:rFonts w:cs="ADKFPO+TimesNewRomanPSMT"/>
          <w:b/>
          <w:sz w:val="24"/>
          <w:szCs w:val="24"/>
        </w:rPr>
        <w:br w:type="page"/>
      </w:r>
    </w:p>
    <w:p w14:paraId="0C51EE0F" w14:textId="71836166" w:rsidR="004C726F" w:rsidRPr="00790CDE" w:rsidRDefault="00CD0A4D" w:rsidP="00790CDE">
      <w:pPr>
        <w:spacing w:line="360" w:lineRule="auto"/>
        <w:jc w:val="both"/>
        <w:rPr>
          <w:rFonts w:ascii="Times New Roman" w:hAnsi="Times New Roman" w:cs="Times New Roman"/>
          <w:color w:val="000000"/>
          <w:sz w:val="24"/>
          <w:szCs w:val="24"/>
        </w:rPr>
      </w:pPr>
      <w:r w:rsidRPr="00790CDE">
        <w:rPr>
          <w:rFonts w:ascii="Times New Roman" w:hAnsi="Times New Roman" w:cs="Times New Roman"/>
          <w:b/>
          <w:sz w:val="24"/>
          <w:szCs w:val="24"/>
        </w:rPr>
        <w:lastRenderedPageBreak/>
        <w:t>Table S4</w:t>
      </w:r>
      <w:r w:rsidR="004C726F" w:rsidRPr="00790CDE">
        <w:rPr>
          <w:rFonts w:ascii="Times New Roman" w:hAnsi="Times New Roman" w:cs="Times New Roman"/>
          <w:b/>
          <w:sz w:val="24"/>
          <w:szCs w:val="24"/>
        </w:rPr>
        <w:t>.</w:t>
      </w:r>
      <w:r w:rsidRPr="00790CDE">
        <w:rPr>
          <w:rFonts w:ascii="Times New Roman" w:hAnsi="Times New Roman" w:cs="Times New Roman"/>
          <w:b/>
          <w:sz w:val="24"/>
          <w:szCs w:val="24"/>
        </w:rPr>
        <w:t xml:space="preserve"> </w:t>
      </w:r>
      <w:r w:rsidRPr="00790CDE">
        <w:rPr>
          <w:rFonts w:ascii="Times New Roman" w:hAnsi="Times New Roman" w:cs="Times New Roman"/>
          <w:color w:val="000000"/>
          <w:sz w:val="24"/>
          <w:szCs w:val="24"/>
        </w:rPr>
        <w:t>Statistical outputs from chi-square test</w:t>
      </w:r>
      <w:r w:rsidR="00CE258E" w:rsidRPr="00790CDE">
        <w:rPr>
          <w:rFonts w:ascii="Times New Roman" w:hAnsi="Times New Roman" w:cs="Times New Roman"/>
          <w:color w:val="000000"/>
          <w:sz w:val="24"/>
          <w:szCs w:val="24"/>
        </w:rPr>
        <w:t>s</w:t>
      </w:r>
      <w:r w:rsidRPr="00790CDE">
        <w:rPr>
          <w:rFonts w:ascii="Times New Roman" w:hAnsi="Times New Roman" w:cs="Times New Roman"/>
          <w:color w:val="000000"/>
          <w:sz w:val="24"/>
          <w:szCs w:val="24"/>
        </w:rPr>
        <w:t xml:space="preserve"> (</w:t>
      </w:r>
      <w:r w:rsidRPr="00790CDE">
        <w:rPr>
          <w:rFonts w:ascii="Times New Roman" w:hAnsi="Times New Roman" w:cs="Times New Roman"/>
          <w:sz w:val="24"/>
          <w:szCs w:val="24"/>
        </w:rPr>
        <w:t>χ</w:t>
      </w:r>
      <w:r w:rsidRPr="00790CDE">
        <w:rPr>
          <w:rFonts w:ascii="Times New Roman" w:eastAsia="Times New Roman" w:hAnsi="Times New Roman" w:cs="Times New Roman"/>
          <w:color w:val="000000"/>
          <w:sz w:val="24"/>
          <w:szCs w:val="24"/>
          <w:vertAlign w:val="superscript"/>
          <w:lang w:eastAsia="en-GB"/>
        </w:rPr>
        <w:t>2</w:t>
      </w:r>
      <w:r w:rsidRPr="00790CDE">
        <w:rPr>
          <w:rFonts w:ascii="Times New Roman" w:hAnsi="Times New Roman" w:cs="Times New Roman"/>
          <w:color w:val="000000"/>
          <w:sz w:val="24"/>
          <w:szCs w:val="24"/>
        </w:rPr>
        <w:t xml:space="preserve">) showing comparisons </w:t>
      </w:r>
      <w:r w:rsidR="00E900C3" w:rsidRPr="00790CDE">
        <w:rPr>
          <w:rFonts w:ascii="Times New Roman" w:hAnsi="Times New Roman" w:cs="Times New Roman"/>
          <w:color w:val="000000"/>
          <w:sz w:val="24"/>
          <w:szCs w:val="24"/>
        </w:rPr>
        <w:t>between</w:t>
      </w:r>
      <w:r w:rsidRPr="00790CDE">
        <w:rPr>
          <w:rFonts w:ascii="Times New Roman" w:hAnsi="Times New Roman" w:cs="Times New Roman"/>
          <w:color w:val="000000"/>
          <w:sz w:val="24"/>
          <w:szCs w:val="24"/>
        </w:rPr>
        <w:t xml:space="preserve"> </w:t>
      </w:r>
      <w:r w:rsidRPr="00790CDE">
        <w:rPr>
          <w:rFonts w:ascii="Times New Roman" w:hAnsi="Times New Roman" w:cs="Times New Roman"/>
          <w:iCs/>
          <w:color w:val="000000"/>
          <w:sz w:val="24"/>
          <w:szCs w:val="24"/>
        </w:rPr>
        <w:t xml:space="preserve">control and treatment (I, LC and M) </w:t>
      </w:r>
      <w:r w:rsidRPr="00790CDE">
        <w:rPr>
          <w:rFonts w:ascii="Times New Roman" w:hAnsi="Times New Roman" w:cs="Times New Roman"/>
          <w:color w:val="000000"/>
          <w:sz w:val="24"/>
          <w:szCs w:val="24"/>
        </w:rPr>
        <w:t xml:space="preserve">colonies with significant differences shown in bold. </w:t>
      </w:r>
      <w:r w:rsidR="00CE258E" w:rsidRPr="00790CDE">
        <w:rPr>
          <w:rFonts w:ascii="Times New Roman" w:hAnsi="Times New Roman" w:cs="Times New Roman"/>
          <w:color w:val="000000"/>
          <w:sz w:val="24"/>
          <w:szCs w:val="24"/>
        </w:rPr>
        <w:t>D</w:t>
      </w:r>
      <w:r w:rsidRPr="00790CDE">
        <w:rPr>
          <w:rFonts w:ascii="Times New Roman" w:hAnsi="Times New Roman" w:cs="Times New Roman"/>
          <w:color w:val="000000"/>
          <w:sz w:val="24"/>
          <w:szCs w:val="24"/>
        </w:rPr>
        <w:t xml:space="preserve">ifferences in the proportion of foraging bouts bringing back </w:t>
      </w:r>
      <w:r w:rsidR="00E900C3" w:rsidRPr="00790CDE">
        <w:rPr>
          <w:rFonts w:ascii="Times New Roman" w:hAnsi="Times New Roman" w:cs="Times New Roman"/>
          <w:color w:val="000000"/>
          <w:sz w:val="24"/>
          <w:szCs w:val="24"/>
        </w:rPr>
        <w:t>pollen of a colour that matches A) Himalayan</w:t>
      </w:r>
      <w:r w:rsidR="00CE258E" w:rsidRPr="00790CDE">
        <w:rPr>
          <w:rFonts w:ascii="Times New Roman" w:hAnsi="Times New Roman" w:cs="Times New Roman"/>
          <w:color w:val="000000"/>
          <w:sz w:val="24"/>
          <w:szCs w:val="24"/>
        </w:rPr>
        <w:t xml:space="preserve"> Balsam (HB),</w:t>
      </w:r>
      <w:r w:rsidR="00E900C3" w:rsidRPr="00790CDE">
        <w:rPr>
          <w:rFonts w:ascii="Times New Roman" w:hAnsi="Times New Roman" w:cs="Times New Roman"/>
          <w:color w:val="000000"/>
          <w:sz w:val="24"/>
          <w:szCs w:val="24"/>
        </w:rPr>
        <w:t xml:space="preserve"> B) Dahlia</w:t>
      </w:r>
      <w:r w:rsidR="00CE258E" w:rsidRPr="00790CDE">
        <w:rPr>
          <w:rFonts w:ascii="Times New Roman" w:hAnsi="Times New Roman" w:cs="Times New Roman"/>
          <w:color w:val="000000"/>
          <w:sz w:val="24"/>
          <w:szCs w:val="24"/>
        </w:rPr>
        <w:t xml:space="preserve"> (DH) and</w:t>
      </w:r>
      <w:r w:rsidR="00E900C3" w:rsidRPr="00790CDE">
        <w:rPr>
          <w:rFonts w:ascii="Times New Roman" w:hAnsi="Times New Roman" w:cs="Times New Roman"/>
          <w:color w:val="000000"/>
          <w:sz w:val="24"/>
          <w:szCs w:val="24"/>
        </w:rPr>
        <w:t xml:space="preserve"> C) Michaelmas Daisy (MD)</w:t>
      </w:r>
      <w:r w:rsidR="00CE258E" w:rsidRPr="00790CDE">
        <w:rPr>
          <w:rFonts w:ascii="Times New Roman" w:hAnsi="Times New Roman" w:cs="Times New Roman"/>
          <w:color w:val="000000"/>
          <w:sz w:val="24"/>
          <w:szCs w:val="24"/>
        </w:rPr>
        <w:t xml:space="preserve"> are shown</w:t>
      </w:r>
      <w:r w:rsidR="00E900C3" w:rsidRPr="00790CDE">
        <w:rPr>
          <w:rFonts w:ascii="Times New Roman" w:hAnsi="Times New Roman" w:cs="Times New Roman"/>
          <w:color w:val="000000"/>
          <w:sz w:val="24"/>
          <w:szCs w:val="24"/>
        </w:rPr>
        <w:t xml:space="preserve">. </w:t>
      </w:r>
    </w:p>
    <w:p w14:paraId="25563F62" w14:textId="77777777" w:rsidR="00CE258E" w:rsidRPr="00E900C3" w:rsidRDefault="00CE258E" w:rsidP="00CE258E">
      <w:pPr>
        <w:spacing w:line="360" w:lineRule="auto"/>
        <w:rPr>
          <w:rFonts w:cs="ADKFPO+TimesNewRomanPSMT"/>
          <w:color w:val="000000"/>
        </w:rPr>
      </w:pPr>
    </w:p>
    <w:tbl>
      <w:tblPr>
        <w:tblW w:w="4440" w:type="dxa"/>
        <w:jc w:val="center"/>
        <w:tblInd w:w="93" w:type="dxa"/>
        <w:tblLook w:val="04A0" w:firstRow="1" w:lastRow="0" w:firstColumn="1" w:lastColumn="0" w:noHBand="0" w:noVBand="1"/>
      </w:tblPr>
      <w:tblGrid>
        <w:gridCol w:w="1360"/>
        <w:gridCol w:w="1160"/>
        <w:gridCol w:w="956"/>
        <w:gridCol w:w="964"/>
      </w:tblGrid>
      <w:tr w:rsidR="004C726F" w:rsidRPr="00FE0A34" w14:paraId="3AA7895B" w14:textId="77777777" w:rsidTr="00B71083">
        <w:trPr>
          <w:trHeight w:val="300"/>
          <w:jc w:val="center"/>
        </w:trPr>
        <w:tc>
          <w:tcPr>
            <w:tcW w:w="1360" w:type="dxa"/>
            <w:tcBorders>
              <w:top w:val="single" w:sz="4" w:space="0" w:color="auto"/>
              <w:left w:val="nil"/>
              <w:bottom w:val="nil"/>
              <w:right w:val="nil"/>
            </w:tcBorders>
            <w:shd w:val="clear" w:color="auto" w:fill="auto"/>
            <w:noWrap/>
            <w:vAlign w:val="bottom"/>
            <w:hideMark/>
          </w:tcPr>
          <w:p w14:paraId="3E266C4C" w14:textId="77777777" w:rsidR="004C726F" w:rsidRPr="00FE0A34" w:rsidRDefault="004C726F" w:rsidP="00B71083">
            <w:pPr>
              <w:spacing w:after="0" w:line="240" w:lineRule="auto"/>
              <w:rPr>
                <w:rFonts w:ascii="Arial" w:eastAsia="Times New Roman" w:hAnsi="Arial" w:cs="Arial"/>
                <w:color w:val="000000"/>
                <w:lang w:eastAsia="en-GB"/>
              </w:rPr>
            </w:pPr>
          </w:p>
        </w:tc>
        <w:tc>
          <w:tcPr>
            <w:tcW w:w="1160" w:type="dxa"/>
            <w:tcBorders>
              <w:top w:val="single" w:sz="4" w:space="0" w:color="auto"/>
              <w:left w:val="nil"/>
              <w:bottom w:val="nil"/>
              <w:right w:val="nil"/>
            </w:tcBorders>
            <w:shd w:val="clear" w:color="auto" w:fill="auto"/>
            <w:noWrap/>
            <w:vAlign w:val="center"/>
            <w:hideMark/>
          </w:tcPr>
          <w:p w14:paraId="631577F3" w14:textId="77777777" w:rsidR="004C726F" w:rsidRPr="00FE0A34" w:rsidRDefault="004C726F" w:rsidP="00B71083">
            <w:pPr>
              <w:spacing w:after="0" w:line="240" w:lineRule="auto"/>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Comparison</w:t>
            </w:r>
          </w:p>
        </w:tc>
        <w:tc>
          <w:tcPr>
            <w:tcW w:w="1920" w:type="dxa"/>
            <w:gridSpan w:val="2"/>
            <w:tcBorders>
              <w:top w:val="single" w:sz="4" w:space="0" w:color="auto"/>
              <w:left w:val="nil"/>
              <w:bottom w:val="single" w:sz="4" w:space="0" w:color="auto"/>
              <w:right w:val="nil"/>
            </w:tcBorders>
            <w:shd w:val="clear" w:color="auto" w:fill="auto"/>
            <w:noWrap/>
            <w:vAlign w:val="center"/>
            <w:hideMark/>
          </w:tcPr>
          <w:p w14:paraId="49A78509" w14:textId="77777777" w:rsidR="004C726F" w:rsidRPr="00FE0A34" w:rsidRDefault="004C726F" w:rsidP="00B71083">
            <w:pPr>
              <w:spacing w:after="0" w:line="240" w:lineRule="auto"/>
              <w:jc w:val="center"/>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All weeks</w:t>
            </w:r>
          </w:p>
        </w:tc>
      </w:tr>
      <w:tr w:rsidR="004C726F" w:rsidRPr="00FE0A34" w14:paraId="62741E73" w14:textId="77777777" w:rsidTr="00B71083">
        <w:trPr>
          <w:trHeight w:val="345"/>
          <w:jc w:val="center"/>
        </w:trPr>
        <w:tc>
          <w:tcPr>
            <w:tcW w:w="1360" w:type="dxa"/>
            <w:tcBorders>
              <w:top w:val="nil"/>
              <w:left w:val="nil"/>
              <w:bottom w:val="single" w:sz="4" w:space="0" w:color="auto"/>
              <w:right w:val="nil"/>
            </w:tcBorders>
            <w:shd w:val="clear" w:color="auto" w:fill="auto"/>
            <w:noWrap/>
            <w:vAlign w:val="bottom"/>
            <w:hideMark/>
          </w:tcPr>
          <w:p w14:paraId="484D2ECA" w14:textId="77777777" w:rsidR="004C726F" w:rsidRPr="00FE0A34" w:rsidRDefault="004C726F" w:rsidP="00B71083">
            <w:pPr>
              <w:spacing w:after="0" w:line="240" w:lineRule="auto"/>
              <w:rPr>
                <w:rFonts w:ascii="Arial" w:eastAsia="Times New Roman" w:hAnsi="Arial" w:cs="Arial"/>
                <w:color w:val="000000"/>
                <w:lang w:eastAsia="en-GB"/>
              </w:rPr>
            </w:pPr>
            <w:r w:rsidRPr="00FE0A34">
              <w:rPr>
                <w:rFonts w:ascii="Arial" w:eastAsia="Times New Roman" w:hAnsi="Arial" w:cs="Arial"/>
                <w:color w:val="000000"/>
                <w:lang w:eastAsia="en-GB"/>
              </w:rPr>
              <w:t> </w:t>
            </w:r>
          </w:p>
        </w:tc>
        <w:tc>
          <w:tcPr>
            <w:tcW w:w="1160" w:type="dxa"/>
            <w:tcBorders>
              <w:top w:val="nil"/>
              <w:left w:val="nil"/>
              <w:bottom w:val="single" w:sz="4" w:space="0" w:color="auto"/>
              <w:right w:val="nil"/>
            </w:tcBorders>
            <w:shd w:val="clear" w:color="auto" w:fill="auto"/>
            <w:noWrap/>
            <w:vAlign w:val="bottom"/>
            <w:hideMark/>
          </w:tcPr>
          <w:p w14:paraId="5408E734" w14:textId="77777777" w:rsidR="004C726F" w:rsidRPr="00FE0A34" w:rsidRDefault="004C726F" w:rsidP="00B71083">
            <w:pPr>
              <w:spacing w:after="0" w:line="240" w:lineRule="auto"/>
              <w:rPr>
                <w:rFonts w:ascii="Arial" w:eastAsia="Times New Roman" w:hAnsi="Arial" w:cs="Arial"/>
                <w:color w:val="000000"/>
                <w:lang w:eastAsia="en-GB"/>
              </w:rPr>
            </w:pPr>
            <w:r w:rsidRPr="00FE0A34">
              <w:rPr>
                <w:rFonts w:ascii="Arial" w:eastAsia="Times New Roman" w:hAnsi="Arial" w:cs="Arial"/>
                <w:color w:val="000000"/>
                <w:lang w:eastAsia="en-GB"/>
              </w:rPr>
              <w:t> </w:t>
            </w:r>
          </w:p>
        </w:tc>
        <w:tc>
          <w:tcPr>
            <w:tcW w:w="956" w:type="dxa"/>
            <w:tcBorders>
              <w:top w:val="nil"/>
              <w:left w:val="nil"/>
              <w:bottom w:val="single" w:sz="4" w:space="0" w:color="auto"/>
              <w:right w:val="nil"/>
            </w:tcBorders>
            <w:shd w:val="clear" w:color="auto" w:fill="auto"/>
            <w:noWrap/>
            <w:vAlign w:val="bottom"/>
            <w:hideMark/>
          </w:tcPr>
          <w:p w14:paraId="749A9E56" w14:textId="77777777" w:rsidR="004C726F" w:rsidRPr="00FE0A34" w:rsidRDefault="004C726F" w:rsidP="00B71083">
            <w:pPr>
              <w:spacing w:after="0" w:line="240" w:lineRule="auto"/>
              <w:jc w:val="center"/>
              <w:rPr>
                <w:rFonts w:ascii="Arial" w:eastAsia="Times New Roman" w:hAnsi="Arial" w:cs="Arial"/>
                <w:color w:val="000000"/>
                <w:lang w:eastAsia="en-GB"/>
              </w:rPr>
            </w:pPr>
            <w:r w:rsidRPr="00C87D86">
              <w:rPr>
                <w:rFonts w:cs="Arial"/>
              </w:rPr>
              <w:t>χ</w:t>
            </w:r>
            <w:r w:rsidRPr="00FE0A34">
              <w:rPr>
                <w:rFonts w:ascii="Arial" w:eastAsia="Times New Roman" w:hAnsi="Arial" w:cs="Arial"/>
                <w:color w:val="000000"/>
                <w:vertAlign w:val="superscript"/>
                <w:lang w:eastAsia="en-GB"/>
              </w:rPr>
              <w:t>2</w:t>
            </w:r>
          </w:p>
        </w:tc>
        <w:tc>
          <w:tcPr>
            <w:tcW w:w="964" w:type="dxa"/>
            <w:tcBorders>
              <w:top w:val="nil"/>
              <w:left w:val="nil"/>
              <w:bottom w:val="single" w:sz="4" w:space="0" w:color="auto"/>
              <w:right w:val="nil"/>
            </w:tcBorders>
            <w:shd w:val="clear" w:color="auto" w:fill="auto"/>
            <w:noWrap/>
            <w:vAlign w:val="center"/>
            <w:hideMark/>
          </w:tcPr>
          <w:p w14:paraId="6AB95162" w14:textId="77777777" w:rsidR="004C726F" w:rsidRPr="00FE0A34" w:rsidRDefault="004C726F" w:rsidP="00B71083">
            <w:pPr>
              <w:spacing w:after="0" w:line="240" w:lineRule="auto"/>
              <w:jc w:val="center"/>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p</w:t>
            </w:r>
          </w:p>
        </w:tc>
      </w:tr>
      <w:tr w:rsidR="004C726F" w:rsidRPr="00FE0A34" w14:paraId="62CFA7A8" w14:textId="77777777" w:rsidTr="00B71083">
        <w:trPr>
          <w:trHeight w:val="300"/>
          <w:jc w:val="center"/>
        </w:trPr>
        <w:tc>
          <w:tcPr>
            <w:tcW w:w="1360" w:type="dxa"/>
            <w:vMerge w:val="restart"/>
            <w:tcBorders>
              <w:top w:val="nil"/>
              <w:left w:val="nil"/>
              <w:bottom w:val="nil"/>
              <w:right w:val="nil"/>
            </w:tcBorders>
            <w:shd w:val="clear" w:color="auto" w:fill="auto"/>
            <w:vAlign w:val="center"/>
            <w:hideMark/>
          </w:tcPr>
          <w:p w14:paraId="1BC119AA" w14:textId="240F0314" w:rsidR="004C726F" w:rsidRPr="00FE0A34" w:rsidRDefault="004C726F" w:rsidP="00B71083">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 xml:space="preserve">A) </w:t>
            </w:r>
            <w:r w:rsidRPr="00FE0A34">
              <w:rPr>
                <w:rFonts w:ascii="Arial" w:eastAsia="Times New Roman" w:hAnsi="Arial" w:cs="Arial"/>
                <w:color w:val="000000"/>
                <w:sz w:val="16"/>
                <w:szCs w:val="16"/>
                <w:lang w:eastAsia="en-GB"/>
              </w:rPr>
              <w:t>HB pollen</w:t>
            </w:r>
          </w:p>
        </w:tc>
        <w:tc>
          <w:tcPr>
            <w:tcW w:w="1160" w:type="dxa"/>
            <w:tcBorders>
              <w:top w:val="nil"/>
              <w:left w:val="nil"/>
              <w:bottom w:val="nil"/>
              <w:right w:val="nil"/>
            </w:tcBorders>
            <w:shd w:val="clear" w:color="auto" w:fill="auto"/>
            <w:noWrap/>
            <w:vAlign w:val="center"/>
            <w:hideMark/>
          </w:tcPr>
          <w:p w14:paraId="5A025A36"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I</w:t>
            </w:r>
          </w:p>
        </w:tc>
        <w:tc>
          <w:tcPr>
            <w:tcW w:w="956" w:type="dxa"/>
            <w:tcBorders>
              <w:top w:val="nil"/>
              <w:left w:val="nil"/>
              <w:bottom w:val="nil"/>
              <w:right w:val="nil"/>
            </w:tcBorders>
            <w:shd w:val="clear" w:color="auto" w:fill="auto"/>
            <w:noWrap/>
            <w:vAlign w:val="center"/>
            <w:hideMark/>
          </w:tcPr>
          <w:p w14:paraId="274BA016"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2.21</w:t>
            </w:r>
          </w:p>
        </w:tc>
        <w:tc>
          <w:tcPr>
            <w:tcW w:w="964" w:type="dxa"/>
            <w:tcBorders>
              <w:top w:val="nil"/>
              <w:left w:val="nil"/>
              <w:bottom w:val="nil"/>
              <w:right w:val="nil"/>
            </w:tcBorders>
            <w:shd w:val="clear" w:color="auto" w:fill="auto"/>
            <w:noWrap/>
            <w:vAlign w:val="center"/>
            <w:hideMark/>
          </w:tcPr>
          <w:p w14:paraId="1B4936FF"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0.14</w:t>
            </w:r>
          </w:p>
        </w:tc>
      </w:tr>
      <w:tr w:rsidR="004C726F" w:rsidRPr="00FE0A34" w14:paraId="30544B77" w14:textId="77777777" w:rsidTr="00B71083">
        <w:trPr>
          <w:trHeight w:val="300"/>
          <w:jc w:val="center"/>
        </w:trPr>
        <w:tc>
          <w:tcPr>
            <w:tcW w:w="1360" w:type="dxa"/>
            <w:vMerge/>
            <w:tcBorders>
              <w:top w:val="nil"/>
              <w:left w:val="nil"/>
              <w:bottom w:val="nil"/>
              <w:right w:val="nil"/>
            </w:tcBorders>
            <w:vAlign w:val="center"/>
            <w:hideMark/>
          </w:tcPr>
          <w:p w14:paraId="535FBBC3"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nil"/>
              <w:right w:val="nil"/>
            </w:tcBorders>
            <w:shd w:val="clear" w:color="auto" w:fill="auto"/>
            <w:noWrap/>
            <w:vAlign w:val="center"/>
            <w:hideMark/>
          </w:tcPr>
          <w:p w14:paraId="1AB2F89D"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LC</w:t>
            </w:r>
          </w:p>
        </w:tc>
        <w:tc>
          <w:tcPr>
            <w:tcW w:w="956" w:type="dxa"/>
            <w:tcBorders>
              <w:top w:val="nil"/>
              <w:left w:val="nil"/>
              <w:bottom w:val="nil"/>
              <w:right w:val="nil"/>
            </w:tcBorders>
            <w:shd w:val="clear" w:color="auto" w:fill="auto"/>
            <w:noWrap/>
            <w:vAlign w:val="center"/>
            <w:hideMark/>
          </w:tcPr>
          <w:p w14:paraId="5EF87188"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1.12</w:t>
            </w:r>
          </w:p>
        </w:tc>
        <w:tc>
          <w:tcPr>
            <w:tcW w:w="964" w:type="dxa"/>
            <w:tcBorders>
              <w:top w:val="nil"/>
              <w:left w:val="nil"/>
              <w:bottom w:val="nil"/>
              <w:right w:val="nil"/>
            </w:tcBorders>
            <w:shd w:val="clear" w:color="auto" w:fill="auto"/>
            <w:noWrap/>
            <w:vAlign w:val="center"/>
            <w:hideMark/>
          </w:tcPr>
          <w:p w14:paraId="7C2847B8" w14:textId="31B36454" w:rsidR="004C726F" w:rsidRPr="00FE0A34" w:rsidRDefault="00860A90" w:rsidP="00B71083">
            <w:pPr>
              <w:spacing w:after="0" w:line="240" w:lineRule="auto"/>
              <w:jc w:val="right"/>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0.33</w:t>
            </w:r>
          </w:p>
        </w:tc>
      </w:tr>
      <w:tr w:rsidR="004C726F" w:rsidRPr="00FE0A34" w14:paraId="6C3FDCAF" w14:textId="77777777" w:rsidTr="00B71083">
        <w:trPr>
          <w:trHeight w:val="300"/>
          <w:jc w:val="center"/>
        </w:trPr>
        <w:tc>
          <w:tcPr>
            <w:tcW w:w="1360" w:type="dxa"/>
            <w:vMerge/>
            <w:tcBorders>
              <w:top w:val="nil"/>
              <w:left w:val="nil"/>
              <w:bottom w:val="nil"/>
              <w:right w:val="nil"/>
            </w:tcBorders>
            <w:vAlign w:val="center"/>
            <w:hideMark/>
          </w:tcPr>
          <w:p w14:paraId="2CDFE42E"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nil"/>
              <w:right w:val="nil"/>
            </w:tcBorders>
            <w:shd w:val="clear" w:color="auto" w:fill="auto"/>
            <w:noWrap/>
            <w:vAlign w:val="center"/>
            <w:hideMark/>
          </w:tcPr>
          <w:p w14:paraId="24418B49"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M</w:t>
            </w:r>
          </w:p>
        </w:tc>
        <w:tc>
          <w:tcPr>
            <w:tcW w:w="956" w:type="dxa"/>
            <w:tcBorders>
              <w:top w:val="nil"/>
              <w:left w:val="nil"/>
              <w:bottom w:val="nil"/>
              <w:right w:val="nil"/>
            </w:tcBorders>
            <w:shd w:val="clear" w:color="auto" w:fill="auto"/>
            <w:noWrap/>
            <w:vAlign w:val="center"/>
            <w:hideMark/>
          </w:tcPr>
          <w:p w14:paraId="01892971"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2.22</w:t>
            </w:r>
          </w:p>
        </w:tc>
        <w:tc>
          <w:tcPr>
            <w:tcW w:w="964" w:type="dxa"/>
            <w:tcBorders>
              <w:top w:val="nil"/>
              <w:left w:val="nil"/>
              <w:bottom w:val="nil"/>
              <w:right w:val="nil"/>
            </w:tcBorders>
            <w:shd w:val="clear" w:color="auto" w:fill="auto"/>
            <w:noWrap/>
            <w:vAlign w:val="center"/>
            <w:hideMark/>
          </w:tcPr>
          <w:p w14:paraId="06079731" w14:textId="4225C29B" w:rsidR="004C726F" w:rsidRPr="00FE0A34" w:rsidRDefault="00860A90" w:rsidP="00B71083">
            <w:pPr>
              <w:spacing w:after="0" w:line="240" w:lineRule="auto"/>
              <w:jc w:val="right"/>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0.14</w:t>
            </w:r>
          </w:p>
        </w:tc>
      </w:tr>
      <w:tr w:rsidR="004C726F" w:rsidRPr="00FE0A34" w14:paraId="2BCFC388" w14:textId="77777777" w:rsidTr="00B71083">
        <w:trPr>
          <w:trHeight w:val="300"/>
          <w:jc w:val="center"/>
        </w:trPr>
        <w:tc>
          <w:tcPr>
            <w:tcW w:w="1360" w:type="dxa"/>
            <w:tcBorders>
              <w:top w:val="nil"/>
              <w:left w:val="nil"/>
              <w:bottom w:val="nil"/>
              <w:right w:val="nil"/>
            </w:tcBorders>
            <w:shd w:val="clear" w:color="auto" w:fill="auto"/>
            <w:noWrap/>
            <w:vAlign w:val="center"/>
            <w:hideMark/>
          </w:tcPr>
          <w:p w14:paraId="69021F83"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nil"/>
              <w:right w:val="nil"/>
            </w:tcBorders>
            <w:shd w:val="clear" w:color="auto" w:fill="auto"/>
            <w:noWrap/>
            <w:vAlign w:val="bottom"/>
            <w:hideMark/>
          </w:tcPr>
          <w:p w14:paraId="117FE1CC" w14:textId="77777777" w:rsidR="004C726F" w:rsidRPr="00FE0A34" w:rsidRDefault="004C726F" w:rsidP="00B71083">
            <w:pPr>
              <w:spacing w:after="0" w:line="240" w:lineRule="auto"/>
              <w:rPr>
                <w:rFonts w:ascii="Arial" w:eastAsia="Times New Roman" w:hAnsi="Arial" w:cs="Arial"/>
                <w:color w:val="000000"/>
                <w:lang w:eastAsia="en-GB"/>
              </w:rPr>
            </w:pPr>
          </w:p>
        </w:tc>
        <w:tc>
          <w:tcPr>
            <w:tcW w:w="956" w:type="dxa"/>
            <w:tcBorders>
              <w:top w:val="nil"/>
              <w:left w:val="nil"/>
              <w:bottom w:val="nil"/>
              <w:right w:val="nil"/>
            </w:tcBorders>
            <w:shd w:val="clear" w:color="auto" w:fill="auto"/>
            <w:noWrap/>
            <w:vAlign w:val="bottom"/>
            <w:hideMark/>
          </w:tcPr>
          <w:p w14:paraId="72061697" w14:textId="77777777" w:rsidR="004C726F" w:rsidRPr="00FE0A34" w:rsidRDefault="004C726F" w:rsidP="00B71083">
            <w:pPr>
              <w:spacing w:after="0" w:line="240" w:lineRule="auto"/>
              <w:rPr>
                <w:rFonts w:ascii="Arial" w:eastAsia="Times New Roman" w:hAnsi="Arial" w:cs="Arial"/>
                <w:color w:val="000000"/>
                <w:lang w:eastAsia="en-GB"/>
              </w:rPr>
            </w:pPr>
          </w:p>
        </w:tc>
        <w:tc>
          <w:tcPr>
            <w:tcW w:w="964" w:type="dxa"/>
            <w:tcBorders>
              <w:top w:val="nil"/>
              <w:left w:val="nil"/>
              <w:bottom w:val="nil"/>
              <w:right w:val="nil"/>
            </w:tcBorders>
            <w:shd w:val="clear" w:color="auto" w:fill="auto"/>
            <w:noWrap/>
            <w:vAlign w:val="bottom"/>
            <w:hideMark/>
          </w:tcPr>
          <w:p w14:paraId="6E9D83A2" w14:textId="77777777" w:rsidR="004C726F" w:rsidRPr="00FE0A34" w:rsidRDefault="004C726F" w:rsidP="00B71083">
            <w:pPr>
              <w:spacing w:after="0" w:line="240" w:lineRule="auto"/>
              <w:rPr>
                <w:rFonts w:ascii="Arial" w:eastAsia="Times New Roman" w:hAnsi="Arial" w:cs="Arial"/>
                <w:color w:val="000000"/>
                <w:lang w:eastAsia="en-GB"/>
              </w:rPr>
            </w:pPr>
          </w:p>
        </w:tc>
      </w:tr>
      <w:tr w:rsidR="004C726F" w:rsidRPr="00FE0A34" w14:paraId="789B2274" w14:textId="77777777" w:rsidTr="00B71083">
        <w:trPr>
          <w:trHeight w:val="300"/>
          <w:jc w:val="center"/>
        </w:trPr>
        <w:tc>
          <w:tcPr>
            <w:tcW w:w="1360" w:type="dxa"/>
            <w:vMerge w:val="restart"/>
            <w:tcBorders>
              <w:top w:val="nil"/>
              <w:left w:val="nil"/>
              <w:bottom w:val="nil"/>
              <w:right w:val="nil"/>
            </w:tcBorders>
            <w:shd w:val="clear" w:color="auto" w:fill="auto"/>
            <w:vAlign w:val="center"/>
            <w:hideMark/>
          </w:tcPr>
          <w:p w14:paraId="5C8CFE9D" w14:textId="22E99CF0" w:rsidR="004C726F" w:rsidRPr="00FE0A34" w:rsidRDefault="004C726F" w:rsidP="00B71083">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 xml:space="preserve">B) </w:t>
            </w:r>
            <w:r w:rsidRPr="00FE0A34">
              <w:rPr>
                <w:rFonts w:ascii="Arial" w:eastAsia="Times New Roman" w:hAnsi="Arial" w:cs="Arial"/>
                <w:color w:val="000000"/>
                <w:sz w:val="16"/>
                <w:szCs w:val="16"/>
                <w:lang w:eastAsia="en-GB"/>
              </w:rPr>
              <w:t>DH pollen</w:t>
            </w:r>
          </w:p>
        </w:tc>
        <w:tc>
          <w:tcPr>
            <w:tcW w:w="1160" w:type="dxa"/>
            <w:tcBorders>
              <w:top w:val="nil"/>
              <w:left w:val="nil"/>
              <w:bottom w:val="nil"/>
              <w:right w:val="nil"/>
            </w:tcBorders>
            <w:shd w:val="clear" w:color="auto" w:fill="auto"/>
            <w:noWrap/>
            <w:vAlign w:val="center"/>
            <w:hideMark/>
          </w:tcPr>
          <w:p w14:paraId="2810AE72"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I</w:t>
            </w:r>
          </w:p>
        </w:tc>
        <w:tc>
          <w:tcPr>
            <w:tcW w:w="956" w:type="dxa"/>
            <w:tcBorders>
              <w:top w:val="nil"/>
              <w:left w:val="nil"/>
              <w:bottom w:val="nil"/>
              <w:right w:val="nil"/>
            </w:tcBorders>
            <w:shd w:val="clear" w:color="auto" w:fill="auto"/>
            <w:noWrap/>
            <w:vAlign w:val="center"/>
            <w:hideMark/>
          </w:tcPr>
          <w:p w14:paraId="230103FD"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17.1</w:t>
            </w:r>
          </w:p>
        </w:tc>
        <w:tc>
          <w:tcPr>
            <w:tcW w:w="964" w:type="dxa"/>
            <w:tcBorders>
              <w:top w:val="nil"/>
              <w:left w:val="nil"/>
              <w:bottom w:val="nil"/>
              <w:right w:val="nil"/>
            </w:tcBorders>
            <w:shd w:val="clear" w:color="auto" w:fill="auto"/>
            <w:noWrap/>
            <w:vAlign w:val="center"/>
            <w:hideMark/>
          </w:tcPr>
          <w:p w14:paraId="7902B9B4"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&lt;0.001</w:t>
            </w:r>
          </w:p>
        </w:tc>
      </w:tr>
      <w:tr w:rsidR="004C726F" w:rsidRPr="00FE0A34" w14:paraId="660AF257" w14:textId="77777777" w:rsidTr="00B71083">
        <w:trPr>
          <w:trHeight w:val="300"/>
          <w:jc w:val="center"/>
        </w:trPr>
        <w:tc>
          <w:tcPr>
            <w:tcW w:w="1360" w:type="dxa"/>
            <w:vMerge/>
            <w:tcBorders>
              <w:top w:val="nil"/>
              <w:left w:val="nil"/>
              <w:bottom w:val="nil"/>
              <w:right w:val="nil"/>
            </w:tcBorders>
            <w:vAlign w:val="center"/>
            <w:hideMark/>
          </w:tcPr>
          <w:p w14:paraId="7285A3EA"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nil"/>
              <w:right w:val="nil"/>
            </w:tcBorders>
            <w:shd w:val="clear" w:color="auto" w:fill="auto"/>
            <w:noWrap/>
            <w:vAlign w:val="center"/>
            <w:hideMark/>
          </w:tcPr>
          <w:p w14:paraId="0BEE37E1"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LC</w:t>
            </w:r>
          </w:p>
        </w:tc>
        <w:tc>
          <w:tcPr>
            <w:tcW w:w="956" w:type="dxa"/>
            <w:tcBorders>
              <w:top w:val="nil"/>
              <w:left w:val="nil"/>
              <w:bottom w:val="nil"/>
              <w:right w:val="nil"/>
            </w:tcBorders>
            <w:shd w:val="clear" w:color="auto" w:fill="auto"/>
            <w:noWrap/>
            <w:vAlign w:val="center"/>
            <w:hideMark/>
          </w:tcPr>
          <w:p w14:paraId="4CE26D8E"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0.0014</w:t>
            </w:r>
          </w:p>
        </w:tc>
        <w:tc>
          <w:tcPr>
            <w:tcW w:w="964" w:type="dxa"/>
            <w:tcBorders>
              <w:top w:val="nil"/>
              <w:left w:val="nil"/>
              <w:bottom w:val="nil"/>
              <w:right w:val="nil"/>
            </w:tcBorders>
            <w:shd w:val="clear" w:color="auto" w:fill="auto"/>
            <w:noWrap/>
            <w:vAlign w:val="center"/>
            <w:hideMark/>
          </w:tcPr>
          <w:p w14:paraId="2591D0FB"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0.97</w:t>
            </w:r>
          </w:p>
        </w:tc>
      </w:tr>
      <w:tr w:rsidR="004C726F" w:rsidRPr="00FE0A34" w14:paraId="2C8DBB75" w14:textId="77777777" w:rsidTr="00B71083">
        <w:trPr>
          <w:trHeight w:val="300"/>
          <w:jc w:val="center"/>
        </w:trPr>
        <w:tc>
          <w:tcPr>
            <w:tcW w:w="1360" w:type="dxa"/>
            <w:vMerge/>
            <w:tcBorders>
              <w:top w:val="nil"/>
              <w:left w:val="nil"/>
              <w:bottom w:val="nil"/>
              <w:right w:val="nil"/>
            </w:tcBorders>
            <w:vAlign w:val="center"/>
            <w:hideMark/>
          </w:tcPr>
          <w:p w14:paraId="4CFFE68C"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nil"/>
              <w:right w:val="nil"/>
            </w:tcBorders>
            <w:shd w:val="clear" w:color="auto" w:fill="auto"/>
            <w:noWrap/>
            <w:vAlign w:val="center"/>
            <w:hideMark/>
          </w:tcPr>
          <w:p w14:paraId="103C54C4"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M</w:t>
            </w:r>
          </w:p>
        </w:tc>
        <w:tc>
          <w:tcPr>
            <w:tcW w:w="956" w:type="dxa"/>
            <w:tcBorders>
              <w:top w:val="nil"/>
              <w:left w:val="nil"/>
              <w:bottom w:val="nil"/>
              <w:right w:val="nil"/>
            </w:tcBorders>
            <w:shd w:val="clear" w:color="auto" w:fill="auto"/>
            <w:noWrap/>
            <w:vAlign w:val="center"/>
            <w:hideMark/>
          </w:tcPr>
          <w:p w14:paraId="758C96C0"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13.6</w:t>
            </w:r>
          </w:p>
        </w:tc>
        <w:tc>
          <w:tcPr>
            <w:tcW w:w="964" w:type="dxa"/>
            <w:tcBorders>
              <w:top w:val="nil"/>
              <w:left w:val="nil"/>
              <w:bottom w:val="nil"/>
              <w:right w:val="nil"/>
            </w:tcBorders>
            <w:shd w:val="clear" w:color="auto" w:fill="auto"/>
            <w:noWrap/>
            <w:vAlign w:val="center"/>
            <w:hideMark/>
          </w:tcPr>
          <w:p w14:paraId="2D8042C1" w14:textId="77777777" w:rsidR="004C726F" w:rsidRPr="00FE0A34" w:rsidRDefault="004C726F" w:rsidP="00B71083">
            <w:pPr>
              <w:spacing w:after="0" w:line="240" w:lineRule="auto"/>
              <w:jc w:val="right"/>
              <w:rPr>
                <w:rFonts w:ascii="Arial" w:eastAsia="Times New Roman" w:hAnsi="Arial" w:cs="Arial"/>
                <w:b/>
                <w:bCs/>
                <w:color w:val="000000"/>
                <w:sz w:val="16"/>
                <w:szCs w:val="16"/>
                <w:lang w:eastAsia="en-GB"/>
              </w:rPr>
            </w:pPr>
            <w:r w:rsidRPr="00FE0A34">
              <w:rPr>
                <w:rFonts w:ascii="Arial" w:eastAsia="Times New Roman" w:hAnsi="Arial" w:cs="Arial"/>
                <w:b/>
                <w:bCs/>
                <w:color w:val="000000"/>
                <w:sz w:val="16"/>
                <w:szCs w:val="16"/>
                <w:lang w:eastAsia="en-GB"/>
              </w:rPr>
              <w:t>&lt;0.001</w:t>
            </w:r>
          </w:p>
        </w:tc>
      </w:tr>
      <w:tr w:rsidR="004C726F" w:rsidRPr="00FE0A34" w14:paraId="296E2B83" w14:textId="77777777" w:rsidTr="00B71083">
        <w:trPr>
          <w:trHeight w:val="300"/>
          <w:jc w:val="center"/>
        </w:trPr>
        <w:tc>
          <w:tcPr>
            <w:tcW w:w="1360" w:type="dxa"/>
            <w:tcBorders>
              <w:top w:val="nil"/>
              <w:left w:val="nil"/>
              <w:bottom w:val="nil"/>
              <w:right w:val="nil"/>
            </w:tcBorders>
            <w:shd w:val="clear" w:color="auto" w:fill="auto"/>
            <w:noWrap/>
            <w:vAlign w:val="bottom"/>
            <w:hideMark/>
          </w:tcPr>
          <w:p w14:paraId="545D4D12" w14:textId="77777777" w:rsidR="004C726F" w:rsidRPr="00FE0A34" w:rsidRDefault="004C726F" w:rsidP="00B71083">
            <w:pPr>
              <w:spacing w:after="0" w:line="240" w:lineRule="auto"/>
              <w:rPr>
                <w:rFonts w:ascii="Arial" w:eastAsia="Times New Roman" w:hAnsi="Arial" w:cs="Arial"/>
                <w:color w:val="000000"/>
                <w:lang w:eastAsia="en-GB"/>
              </w:rPr>
            </w:pPr>
          </w:p>
        </w:tc>
        <w:tc>
          <w:tcPr>
            <w:tcW w:w="1160" w:type="dxa"/>
            <w:tcBorders>
              <w:top w:val="nil"/>
              <w:left w:val="nil"/>
              <w:bottom w:val="nil"/>
              <w:right w:val="nil"/>
            </w:tcBorders>
            <w:shd w:val="clear" w:color="auto" w:fill="auto"/>
            <w:noWrap/>
            <w:vAlign w:val="bottom"/>
            <w:hideMark/>
          </w:tcPr>
          <w:p w14:paraId="1A629604" w14:textId="77777777" w:rsidR="004C726F" w:rsidRPr="00FE0A34" w:rsidRDefault="004C726F" w:rsidP="00B71083">
            <w:pPr>
              <w:spacing w:after="0" w:line="240" w:lineRule="auto"/>
              <w:rPr>
                <w:rFonts w:ascii="Arial" w:eastAsia="Times New Roman" w:hAnsi="Arial" w:cs="Arial"/>
                <w:color w:val="000000"/>
                <w:lang w:eastAsia="en-GB"/>
              </w:rPr>
            </w:pPr>
          </w:p>
        </w:tc>
        <w:tc>
          <w:tcPr>
            <w:tcW w:w="956" w:type="dxa"/>
            <w:tcBorders>
              <w:top w:val="nil"/>
              <w:left w:val="nil"/>
              <w:bottom w:val="nil"/>
              <w:right w:val="nil"/>
            </w:tcBorders>
            <w:shd w:val="clear" w:color="auto" w:fill="auto"/>
            <w:noWrap/>
            <w:vAlign w:val="bottom"/>
            <w:hideMark/>
          </w:tcPr>
          <w:p w14:paraId="5321CF33" w14:textId="77777777" w:rsidR="004C726F" w:rsidRPr="00FE0A34" w:rsidRDefault="004C726F" w:rsidP="00B71083">
            <w:pPr>
              <w:spacing w:after="0" w:line="240" w:lineRule="auto"/>
              <w:rPr>
                <w:rFonts w:ascii="Arial" w:eastAsia="Times New Roman" w:hAnsi="Arial" w:cs="Arial"/>
                <w:color w:val="000000"/>
                <w:lang w:eastAsia="en-GB"/>
              </w:rPr>
            </w:pPr>
          </w:p>
        </w:tc>
        <w:tc>
          <w:tcPr>
            <w:tcW w:w="964" w:type="dxa"/>
            <w:tcBorders>
              <w:top w:val="nil"/>
              <w:left w:val="nil"/>
              <w:bottom w:val="nil"/>
              <w:right w:val="nil"/>
            </w:tcBorders>
            <w:shd w:val="clear" w:color="auto" w:fill="auto"/>
            <w:noWrap/>
            <w:vAlign w:val="bottom"/>
            <w:hideMark/>
          </w:tcPr>
          <w:p w14:paraId="5316B6C3" w14:textId="77777777" w:rsidR="004C726F" w:rsidRPr="00FE0A34" w:rsidRDefault="004C726F" w:rsidP="00B71083">
            <w:pPr>
              <w:spacing w:after="0" w:line="240" w:lineRule="auto"/>
              <w:rPr>
                <w:rFonts w:ascii="Arial" w:eastAsia="Times New Roman" w:hAnsi="Arial" w:cs="Arial"/>
                <w:color w:val="000000"/>
                <w:lang w:eastAsia="en-GB"/>
              </w:rPr>
            </w:pPr>
          </w:p>
        </w:tc>
      </w:tr>
      <w:tr w:rsidR="004C726F" w:rsidRPr="00FE0A34" w14:paraId="68453DD7" w14:textId="77777777" w:rsidTr="004960B8">
        <w:trPr>
          <w:trHeight w:val="300"/>
          <w:jc w:val="center"/>
        </w:trPr>
        <w:tc>
          <w:tcPr>
            <w:tcW w:w="1360" w:type="dxa"/>
            <w:vMerge w:val="restart"/>
            <w:tcBorders>
              <w:top w:val="nil"/>
              <w:left w:val="nil"/>
              <w:bottom w:val="single" w:sz="4" w:space="0" w:color="000000"/>
              <w:right w:val="nil"/>
            </w:tcBorders>
            <w:shd w:val="clear" w:color="auto" w:fill="auto"/>
            <w:vAlign w:val="center"/>
            <w:hideMark/>
          </w:tcPr>
          <w:p w14:paraId="0287FDCF" w14:textId="7736680B" w:rsidR="004C726F" w:rsidRPr="00FE0A34" w:rsidRDefault="004C726F" w:rsidP="00B71083">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 xml:space="preserve">C) </w:t>
            </w:r>
            <w:r w:rsidRPr="00FE0A34">
              <w:rPr>
                <w:rFonts w:ascii="Arial" w:eastAsia="Times New Roman" w:hAnsi="Arial" w:cs="Arial"/>
                <w:color w:val="000000"/>
                <w:sz w:val="16"/>
                <w:szCs w:val="16"/>
                <w:lang w:eastAsia="en-GB"/>
              </w:rPr>
              <w:t>MD pollen</w:t>
            </w:r>
          </w:p>
        </w:tc>
        <w:tc>
          <w:tcPr>
            <w:tcW w:w="1160" w:type="dxa"/>
            <w:tcBorders>
              <w:top w:val="nil"/>
              <w:left w:val="nil"/>
              <w:bottom w:val="nil"/>
              <w:right w:val="nil"/>
            </w:tcBorders>
            <w:shd w:val="clear" w:color="auto" w:fill="auto"/>
            <w:noWrap/>
            <w:vAlign w:val="center"/>
            <w:hideMark/>
          </w:tcPr>
          <w:p w14:paraId="3620B109"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I</w:t>
            </w:r>
          </w:p>
        </w:tc>
        <w:tc>
          <w:tcPr>
            <w:tcW w:w="956" w:type="dxa"/>
            <w:tcBorders>
              <w:top w:val="nil"/>
              <w:left w:val="nil"/>
              <w:bottom w:val="nil"/>
              <w:right w:val="nil"/>
            </w:tcBorders>
            <w:shd w:val="clear" w:color="auto" w:fill="auto"/>
            <w:noWrap/>
            <w:vAlign w:val="center"/>
            <w:hideMark/>
          </w:tcPr>
          <w:p w14:paraId="1F348103" w14:textId="3DA7981D"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7.6</w:t>
            </w:r>
            <w:r w:rsidR="00860A90">
              <w:rPr>
                <w:rFonts w:ascii="Arial" w:eastAsia="Times New Roman" w:hAnsi="Arial" w:cs="Arial"/>
                <w:color w:val="000000"/>
                <w:sz w:val="16"/>
                <w:szCs w:val="16"/>
                <w:lang w:eastAsia="en-GB"/>
              </w:rPr>
              <w:t>0</w:t>
            </w:r>
          </w:p>
        </w:tc>
        <w:tc>
          <w:tcPr>
            <w:tcW w:w="964" w:type="dxa"/>
            <w:tcBorders>
              <w:top w:val="nil"/>
              <w:left w:val="nil"/>
              <w:bottom w:val="nil"/>
              <w:right w:val="nil"/>
            </w:tcBorders>
            <w:shd w:val="clear" w:color="auto" w:fill="auto"/>
            <w:noWrap/>
            <w:vAlign w:val="center"/>
            <w:hideMark/>
          </w:tcPr>
          <w:p w14:paraId="3C46194C" w14:textId="1B604082" w:rsidR="004C726F" w:rsidRPr="00FE0A34" w:rsidRDefault="004960B8" w:rsidP="004960B8">
            <w:pPr>
              <w:spacing w:after="0" w:line="240" w:lineRule="auto"/>
              <w:jc w:val="center"/>
              <w:rPr>
                <w:rFonts w:ascii="Arial" w:eastAsia="Times New Roman" w:hAnsi="Arial" w:cs="Arial"/>
                <w:b/>
                <w:bCs/>
                <w:color w:val="000000"/>
                <w:sz w:val="16"/>
                <w:szCs w:val="16"/>
                <w:lang w:eastAsia="en-GB"/>
              </w:rPr>
            </w:pPr>
            <w:r>
              <w:rPr>
                <w:rFonts w:ascii="Arial" w:eastAsia="Times New Roman" w:hAnsi="Arial" w:cs="Arial"/>
                <w:b/>
                <w:bCs/>
                <w:color w:val="000000"/>
                <w:sz w:val="16"/>
                <w:szCs w:val="16"/>
                <w:lang w:eastAsia="en-GB"/>
              </w:rPr>
              <w:t>0.01</w:t>
            </w:r>
          </w:p>
        </w:tc>
      </w:tr>
      <w:tr w:rsidR="004C726F" w:rsidRPr="00FE0A34" w14:paraId="4565DE33" w14:textId="77777777" w:rsidTr="004960B8">
        <w:trPr>
          <w:trHeight w:val="300"/>
          <w:jc w:val="center"/>
        </w:trPr>
        <w:tc>
          <w:tcPr>
            <w:tcW w:w="1360" w:type="dxa"/>
            <w:vMerge/>
            <w:tcBorders>
              <w:top w:val="nil"/>
              <w:left w:val="nil"/>
              <w:bottom w:val="single" w:sz="4" w:space="0" w:color="000000"/>
              <w:right w:val="nil"/>
            </w:tcBorders>
            <w:vAlign w:val="center"/>
            <w:hideMark/>
          </w:tcPr>
          <w:p w14:paraId="43625B04"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nil"/>
              <w:right w:val="nil"/>
            </w:tcBorders>
            <w:shd w:val="clear" w:color="auto" w:fill="auto"/>
            <w:noWrap/>
            <w:vAlign w:val="center"/>
            <w:hideMark/>
          </w:tcPr>
          <w:p w14:paraId="2F4A703C"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LC</w:t>
            </w:r>
          </w:p>
        </w:tc>
        <w:tc>
          <w:tcPr>
            <w:tcW w:w="956" w:type="dxa"/>
            <w:tcBorders>
              <w:top w:val="nil"/>
              <w:left w:val="nil"/>
              <w:bottom w:val="nil"/>
              <w:right w:val="nil"/>
            </w:tcBorders>
            <w:shd w:val="clear" w:color="auto" w:fill="auto"/>
            <w:noWrap/>
            <w:vAlign w:val="center"/>
            <w:hideMark/>
          </w:tcPr>
          <w:p w14:paraId="55C08816"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1.37</w:t>
            </w:r>
          </w:p>
        </w:tc>
        <w:tc>
          <w:tcPr>
            <w:tcW w:w="964" w:type="dxa"/>
            <w:tcBorders>
              <w:top w:val="nil"/>
              <w:left w:val="nil"/>
              <w:bottom w:val="nil"/>
              <w:right w:val="nil"/>
            </w:tcBorders>
            <w:shd w:val="clear" w:color="auto" w:fill="auto"/>
            <w:noWrap/>
            <w:vAlign w:val="center"/>
            <w:hideMark/>
          </w:tcPr>
          <w:p w14:paraId="5631891C" w14:textId="77777777" w:rsidR="004C726F" w:rsidRPr="00FE0A34" w:rsidRDefault="004C726F" w:rsidP="004960B8">
            <w:pPr>
              <w:spacing w:after="0" w:line="240" w:lineRule="auto"/>
              <w:jc w:val="center"/>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0.24</w:t>
            </w:r>
          </w:p>
        </w:tc>
      </w:tr>
      <w:tr w:rsidR="004C726F" w:rsidRPr="00FE0A34" w14:paraId="69BB1234" w14:textId="77777777" w:rsidTr="004960B8">
        <w:trPr>
          <w:trHeight w:val="300"/>
          <w:jc w:val="center"/>
        </w:trPr>
        <w:tc>
          <w:tcPr>
            <w:tcW w:w="1360" w:type="dxa"/>
            <w:vMerge/>
            <w:tcBorders>
              <w:top w:val="nil"/>
              <w:left w:val="nil"/>
              <w:bottom w:val="single" w:sz="4" w:space="0" w:color="000000"/>
              <w:right w:val="nil"/>
            </w:tcBorders>
            <w:vAlign w:val="center"/>
            <w:hideMark/>
          </w:tcPr>
          <w:p w14:paraId="700A1AFF" w14:textId="77777777" w:rsidR="004C726F" w:rsidRPr="00FE0A34" w:rsidRDefault="004C726F" w:rsidP="00B71083">
            <w:pPr>
              <w:spacing w:after="0" w:line="240" w:lineRule="auto"/>
              <w:rPr>
                <w:rFonts w:ascii="Arial" w:eastAsia="Times New Roman" w:hAnsi="Arial" w:cs="Arial"/>
                <w:color w:val="000000"/>
                <w:sz w:val="16"/>
                <w:szCs w:val="16"/>
                <w:lang w:eastAsia="en-GB"/>
              </w:rPr>
            </w:pPr>
          </w:p>
        </w:tc>
        <w:tc>
          <w:tcPr>
            <w:tcW w:w="1160" w:type="dxa"/>
            <w:tcBorders>
              <w:top w:val="nil"/>
              <w:left w:val="nil"/>
              <w:bottom w:val="single" w:sz="4" w:space="0" w:color="auto"/>
              <w:right w:val="nil"/>
            </w:tcBorders>
            <w:shd w:val="clear" w:color="auto" w:fill="auto"/>
            <w:noWrap/>
            <w:vAlign w:val="center"/>
            <w:hideMark/>
          </w:tcPr>
          <w:p w14:paraId="4EBAABFC" w14:textId="77777777" w:rsidR="004C726F" w:rsidRPr="00FE0A34" w:rsidRDefault="004C726F" w:rsidP="00B71083">
            <w:pPr>
              <w:spacing w:after="0" w:line="240" w:lineRule="auto"/>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 xml:space="preserve">control </w:t>
            </w:r>
            <w:proofErr w:type="spellStart"/>
            <w:r w:rsidRPr="00FE0A34">
              <w:rPr>
                <w:rFonts w:ascii="Arial" w:eastAsia="Times New Roman" w:hAnsi="Arial" w:cs="Arial"/>
                <w:color w:val="000000"/>
                <w:sz w:val="16"/>
                <w:szCs w:val="16"/>
                <w:lang w:eastAsia="en-GB"/>
              </w:rPr>
              <w:t>vs</w:t>
            </w:r>
            <w:proofErr w:type="spellEnd"/>
            <w:r w:rsidRPr="00FE0A34">
              <w:rPr>
                <w:rFonts w:ascii="Arial" w:eastAsia="Times New Roman" w:hAnsi="Arial" w:cs="Arial"/>
                <w:color w:val="000000"/>
                <w:sz w:val="16"/>
                <w:szCs w:val="16"/>
                <w:lang w:eastAsia="en-GB"/>
              </w:rPr>
              <w:t xml:space="preserve"> M</w:t>
            </w:r>
          </w:p>
        </w:tc>
        <w:tc>
          <w:tcPr>
            <w:tcW w:w="956" w:type="dxa"/>
            <w:tcBorders>
              <w:top w:val="nil"/>
              <w:left w:val="nil"/>
              <w:bottom w:val="single" w:sz="4" w:space="0" w:color="auto"/>
              <w:right w:val="nil"/>
            </w:tcBorders>
            <w:shd w:val="clear" w:color="auto" w:fill="auto"/>
            <w:noWrap/>
            <w:vAlign w:val="center"/>
            <w:hideMark/>
          </w:tcPr>
          <w:p w14:paraId="6A64CC6B" w14:textId="77777777" w:rsidR="004C726F" w:rsidRPr="00FE0A34" w:rsidRDefault="004C726F" w:rsidP="00B71083">
            <w:pPr>
              <w:spacing w:after="0" w:line="240" w:lineRule="auto"/>
              <w:jc w:val="right"/>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3.55</w:t>
            </w:r>
          </w:p>
        </w:tc>
        <w:tc>
          <w:tcPr>
            <w:tcW w:w="964" w:type="dxa"/>
            <w:tcBorders>
              <w:top w:val="nil"/>
              <w:left w:val="nil"/>
              <w:bottom w:val="single" w:sz="4" w:space="0" w:color="auto"/>
              <w:right w:val="nil"/>
            </w:tcBorders>
            <w:shd w:val="clear" w:color="auto" w:fill="auto"/>
            <w:noWrap/>
            <w:vAlign w:val="center"/>
            <w:hideMark/>
          </w:tcPr>
          <w:p w14:paraId="380317F6" w14:textId="77777777" w:rsidR="004C726F" w:rsidRPr="00FE0A34" w:rsidRDefault="004C726F" w:rsidP="004960B8">
            <w:pPr>
              <w:spacing w:after="0" w:line="240" w:lineRule="auto"/>
              <w:jc w:val="center"/>
              <w:rPr>
                <w:rFonts w:ascii="Arial" w:eastAsia="Times New Roman" w:hAnsi="Arial" w:cs="Arial"/>
                <w:color w:val="000000"/>
                <w:sz w:val="16"/>
                <w:szCs w:val="16"/>
                <w:lang w:eastAsia="en-GB"/>
              </w:rPr>
            </w:pPr>
            <w:r w:rsidRPr="00FE0A34">
              <w:rPr>
                <w:rFonts w:ascii="Arial" w:eastAsia="Times New Roman" w:hAnsi="Arial" w:cs="Arial"/>
                <w:color w:val="000000"/>
                <w:sz w:val="16"/>
                <w:szCs w:val="16"/>
                <w:lang w:eastAsia="en-GB"/>
              </w:rPr>
              <w:t>0.06</w:t>
            </w:r>
          </w:p>
        </w:tc>
      </w:tr>
    </w:tbl>
    <w:p w14:paraId="2FEB941A" w14:textId="5DBCE18C" w:rsidR="00530911" w:rsidRPr="00790CDE" w:rsidRDefault="00FE0A34" w:rsidP="008C75D9">
      <w:pPr>
        <w:rPr>
          <w:rFonts w:ascii="Times New Roman" w:hAnsi="Times New Roman" w:cs="Times New Roman"/>
          <w:b/>
          <w:sz w:val="24"/>
          <w:szCs w:val="24"/>
        </w:rPr>
      </w:pPr>
      <w:r>
        <w:rPr>
          <w:rFonts w:cs="ADKFPO+TimesNewRomanPSMT"/>
          <w:b/>
          <w:sz w:val="24"/>
          <w:szCs w:val="24"/>
        </w:rPr>
        <w:br w:type="page"/>
      </w:r>
      <w:r w:rsidR="00F306D8" w:rsidRPr="00790CDE">
        <w:rPr>
          <w:rFonts w:ascii="Times New Roman" w:hAnsi="Times New Roman" w:cs="Times New Roman"/>
          <w:b/>
          <w:sz w:val="24"/>
          <w:szCs w:val="24"/>
        </w:rPr>
        <w:lastRenderedPageBreak/>
        <w:t>Supp</w:t>
      </w:r>
      <w:r w:rsidR="008C75D9" w:rsidRPr="00790CDE">
        <w:rPr>
          <w:rFonts w:ascii="Times New Roman" w:hAnsi="Times New Roman" w:cs="Times New Roman"/>
          <w:b/>
          <w:sz w:val="24"/>
          <w:szCs w:val="24"/>
        </w:rPr>
        <w:t>orting</w:t>
      </w:r>
      <w:r w:rsidR="00F306D8" w:rsidRPr="00790CDE">
        <w:rPr>
          <w:rFonts w:ascii="Times New Roman" w:hAnsi="Times New Roman" w:cs="Times New Roman"/>
          <w:b/>
          <w:sz w:val="24"/>
          <w:szCs w:val="24"/>
        </w:rPr>
        <w:t xml:space="preserve"> References</w:t>
      </w:r>
    </w:p>
    <w:p w14:paraId="7B9D8035" w14:textId="77777777" w:rsidR="00213A51" w:rsidRPr="00790CDE" w:rsidRDefault="00245677" w:rsidP="002C5E10">
      <w:pPr>
        <w:spacing w:after="0" w:line="240" w:lineRule="auto"/>
        <w:ind w:left="284" w:hanging="284"/>
        <w:rPr>
          <w:rFonts w:ascii="Times New Roman" w:hAnsi="Times New Roman" w:cs="Times New Roman"/>
          <w:noProof/>
          <w:sz w:val="24"/>
          <w:szCs w:val="24"/>
        </w:rPr>
      </w:pPr>
      <w:r w:rsidRPr="00790CDE">
        <w:rPr>
          <w:rFonts w:ascii="Times New Roman" w:hAnsi="Times New Roman" w:cs="Times New Roman"/>
          <w:color w:val="000000"/>
          <w:sz w:val="24"/>
          <w:szCs w:val="24"/>
        </w:rPr>
        <w:fldChar w:fldCharType="begin"/>
      </w:r>
      <w:r w:rsidR="00530911" w:rsidRPr="00790CDE">
        <w:rPr>
          <w:rFonts w:ascii="Times New Roman" w:hAnsi="Times New Roman" w:cs="Times New Roman"/>
          <w:color w:val="000000"/>
          <w:sz w:val="24"/>
          <w:szCs w:val="24"/>
        </w:rPr>
        <w:instrText xml:space="preserve"> ADDIN EN.REFLIST </w:instrText>
      </w:r>
      <w:r w:rsidRPr="00790CDE">
        <w:rPr>
          <w:rFonts w:ascii="Times New Roman" w:hAnsi="Times New Roman" w:cs="Times New Roman"/>
          <w:color w:val="000000"/>
          <w:sz w:val="24"/>
          <w:szCs w:val="24"/>
        </w:rPr>
        <w:fldChar w:fldCharType="separate"/>
      </w:r>
      <w:bookmarkStart w:id="2" w:name="_ENREF_1"/>
      <w:r w:rsidR="00213A51" w:rsidRPr="00790CDE">
        <w:rPr>
          <w:rFonts w:ascii="Times New Roman" w:hAnsi="Times New Roman" w:cs="Times New Roman"/>
          <w:noProof/>
          <w:color w:val="000000"/>
          <w:sz w:val="24"/>
          <w:szCs w:val="24"/>
        </w:rPr>
        <w:t xml:space="preserve">Decourtye, A., Devillers, J., Aupinel, P., Brun, F., Bagnis, C., Fourrier, J. &amp; Gauthier, M. (2011) Honeybee tracking with microchips: a new methodology to measure the effects of pesticides. </w:t>
      </w:r>
      <w:r w:rsidR="00213A51" w:rsidRPr="00790CDE">
        <w:rPr>
          <w:rFonts w:ascii="Times New Roman" w:hAnsi="Times New Roman" w:cs="Times New Roman"/>
          <w:i/>
          <w:noProof/>
          <w:sz w:val="24"/>
          <w:szCs w:val="24"/>
        </w:rPr>
        <w:t>Ecotoxicology</w:t>
      </w:r>
      <w:r w:rsidR="00213A51" w:rsidRPr="00790CDE">
        <w:rPr>
          <w:rFonts w:ascii="Times New Roman" w:hAnsi="Times New Roman" w:cs="Times New Roman"/>
          <w:noProof/>
          <w:sz w:val="24"/>
          <w:szCs w:val="24"/>
        </w:rPr>
        <w:t xml:space="preserve">, </w:t>
      </w:r>
      <w:r w:rsidR="00213A51" w:rsidRPr="00790CDE">
        <w:rPr>
          <w:rFonts w:ascii="Times New Roman" w:hAnsi="Times New Roman" w:cs="Times New Roman"/>
          <w:b/>
          <w:noProof/>
          <w:sz w:val="24"/>
          <w:szCs w:val="24"/>
        </w:rPr>
        <w:t>20</w:t>
      </w:r>
      <w:r w:rsidR="00213A51" w:rsidRPr="00790CDE">
        <w:rPr>
          <w:rFonts w:ascii="Times New Roman" w:hAnsi="Times New Roman" w:cs="Times New Roman"/>
          <w:noProof/>
          <w:sz w:val="24"/>
          <w:szCs w:val="24"/>
        </w:rPr>
        <w:t>, 429-437.</w:t>
      </w:r>
      <w:bookmarkStart w:id="3" w:name="_ENREF_2"/>
      <w:bookmarkStart w:id="4" w:name="_ENREF_3"/>
      <w:bookmarkEnd w:id="2"/>
    </w:p>
    <w:p w14:paraId="75142C96" w14:textId="77777777" w:rsidR="002C5E10" w:rsidRPr="00790CDE" w:rsidRDefault="002C5E10" w:rsidP="002C5E10">
      <w:pPr>
        <w:shd w:val="clear" w:color="auto" w:fill="FFFFFF"/>
        <w:spacing w:after="0" w:line="240" w:lineRule="auto"/>
        <w:ind w:left="284" w:hanging="284"/>
        <w:rPr>
          <w:rFonts w:ascii="Times New Roman" w:eastAsia="Times New Roman" w:hAnsi="Times New Roman" w:cs="Times New Roman"/>
          <w:sz w:val="24"/>
          <w:szCs w:val="24"/>
          <w:lang w:eastAsia="en-GB"/>
        </w:rPr>
      </w:pPr>
      <w:bookmarkStart w:id="5" w:name="_ENREF_4"/>
      <w:bookmarkEnd w:id="3"/>
      <w:bookmarkEnd w:id="4"/>
    </w:p>
    <w:p w14:paraId="4253410D" w14:textId="0307AF1E" w:rsidR="00AB7FF3" w:rsidRPr="00790CDE" w:rsidRDefault="00F66EDF" w:rsidP="002C5E10">
      <w:pPr>
        <w:shd w:val="clear" w:color="auto" w:fill="FFFFFF"/>
        <w:spacing w:after="0" w:line="240" w:lineRule="auto"/>
        <w:ind w:left="284" w:hanging="284"/>
        <w:rPr>
          <w:rFonts w:ascii="Times New Roman" w:eastAsia="Times New Roman" w:hAnsi="Times New Roman" w:cs="Times New Roman"/>
          <w:sz w:val="24"/>
          <w:szCs w:val="24"/>
          <w:lang w:eastAsia="en-GB"/>
        </w:rPr>
      </w:pPr>
      <w:r w:rsidRPr="00790CDE">
        <w:rPr>
          <w:rFonts w:ascii="Times New Roman" w:eastAsia="Times New Roman" w:hAnsi="Times New Roman" w:cs="Times New Roman"/>
          <w:sz w:val="24"/>
          <w:szCs w:val="24"/>
          <w:lang w:eastAsia="en-GB"/>
        </w:rPr>
        <w:t>Garthwaite, D.G., Hudson, S., Barker, I., Parrish, G., Smith, L. &amp; Pietravalle, S.</w:t>
      </w:r>
      <w:r w:rsidR="00AB7FF3" w:rsidRPr="00790CDE">
        <w:rPr>
          <w:rFonts w:ascii="Times New Roman" w:eastAsia="Times New Roman" w:hAnsi="Times New Roman" w:cs="Times New Roman"/>
          <w:sz w:val="24"/>
          <w:szCs w:val="24"/>
          <w:lang w:eastAsia="en-GB"/>
        </w:rPr>
        <w:t> </w:t>
      </w:r>
      <w:r w:rsidRPr="00790CDE">
        <w:rPr>
          <w:rFonts w:ascii="Times New Roman" w:eastAsia="Times New Roman" w:hAnsi="Times New Roman" w:cs="Times New Roman"/>
          <w:sz w:val="24"/>
          <w:szCs w:val="24"/>
          <w:lang w:eastAsia="en-GB"/>
        </w:rPr>
        <w:t>(2012a</w:t>
      </w:r>
      <w:r w:rsidR="00AB7FF3" w:rsidRPr="00790CDE">
        <w:rPr>
          <w:rFonts w:ascii="Times New Roman" w:eastAsia="Times New Roman" w:hAnsi="Times New Roman" w:cs="Times New Roman"/>
          <w:sz w:val="24"/>
          <w:szCs w:val="24"/>
          <w:lang w:eastAsia="en-GB"/>
        </w:rPr>
        <w:t>) Pesticide Usage Survey Report</w:t>
      </w:r>
      <w:r w:rsidRPr="00790CDE">
        <w:rPr>
          <w:rFonts w:ascii="Times New Roman" w:eastAsia="Times New Roman" w:hAnsi="Times New Roman" w:cs="Times New Roman"/>
          <w:sz w:val="24"/>
          <w:szCs w:val="24"/>
          <w:lang w:eastAsia="en-GB"/>
        </w:rPr>
        <w:t xml:space="preserve"> 250</w:t>
      </w:r>
      <w:r w:rsidR="00AB7FF3" w:rsidRPr="00790CDE">
        <w:rPr>
          <w:rFonts w:ascii="Times New Roman" w:eastAsia="Times New Roman" w:hAnsi="Times New Roman" w:cs="Times New Roman"/>
          <w:sz w:val="24"/>
          <w:szCs w:val="24"/>
          <w:lang w:eastAsia="en-GB"/>
        </w:rPr>
        <w:t>. </w:t>
      </w:r>
      <w:r w:rsidRPr="00790CDE">
        <w:rPr>
          <w:rFonts w:ascii="Times New Roman" w:eastAsia="Times New Roman" w:hAnsi="Times New Roman" w:cs="Times New Roman"/>
          <w:i/>
          <w:iCs/>
          <w:sz w:val="24"/>
          <w:szCs w:val="24"/>
          <w:lang w:eastAsia="en-GB"/>
        </w:rPr>
        <w:t>Arable Crops in UK 2012</w:t>
      </w:r>
      <w:r w:rsidR="00AB7FF3" w:rsidRPr="00790CDE">
        <w:rPr>
          <w:rFonts w:ascii="Times New Roman" w:eastAsia="Times New Roman" w:hAnsi="Times New Roman" w:cs="Times New Roman"/>
          <w:sz w:val="24"/>
          <w:szCs w:val="24"/>
          <w:lang w:eastAsia="en-GB"/>
        </w:rPr>
        <w:t> (</w:t>
      </w:r>
      <w:r w:rsidR="00AB7FF3" w:rsidRPr="00790CDE">
        <w:rPr>
          <w:rFonts w:ascii="Times New Roman" w:eastAsia="Times New Roman" w:hAnsi="Times New Roman" w:cs="Times New Roman"/>
          <w:i/>
          <w:iCs/>
          <w:sz w:val="24"/>
          <w:szCs w:val="24"/>
          <w:lang w:eastAsia="en-GB"/>
        </w:rPr>
        <w:t>In</w:t>
      </w:r>
      <w:r w:rsidRPr="00790CDE">
        <w:rPr>
          <w:rFonts w:ascii="Times New Roman" w:eastAsia="Times New Roman" w:hAnsi="Times New Roman" w:cs="Times New Roman"/>
          <w:i/>
          <w:iCs/>
          <w:sz w:val="24"/>
          <w:szCs w:val="24"/>
          <w:lang w:eastAsia="en-GB"/>
        </w:rPr>
        <w:t>cluding Aerial Applications 2012</w:t>
      </w:r>
      <w:r w:rsidR="00AB7FF3" w:rsidRPr="00790CDE">
        <w:rPr>
          <w:rFonts w:ascii="Times New Roman" w:eastAsia="Times New Roman" w:hAnsi="Times New Roman" w:cs="Times New Roman"/>
          <w:sz w:val="24"/>
          <w:szCs w:val="24"/>
          <w:lang w:eastAsia="en-GB"/>
        </w:rPr>
        <w:t>) (Food and Environmental Research Agency).</w:t>
      </w:r>
    </w:p>
    <w:p w14:paraId="21FF7499" w14:textId="77777777" w:rsidR="002C5E10" w:rsidRPr="00790CDE" w:rsidRDefault="002C5E10" w:rsidP="002C5E10">
      <w:pPr>
        <w:shd w:val="clear" w:color="auto" w:fill="FFFFFF"/>
        <w:spacing w:after="0" w:line="240" w:lineRule="auto"/>
        <w:ind w:left="284" w:hanging="284"/>
        <w:rPr>
          <w:rFonts w:ascii="Times New Roman" w:eastAsia="Times New Roman" w:hAnsi="Times New Roman" w:cs="Times New Roman"/>
          <w:sz w:val="24"/>
          <w:szCs w:val="24"/>
          <w:lang w:eastAsia="en-GB"/>
        </w:rPr>
      </w:pPr>
    </w:p>
    <w:p w14:paraId="5623F68F" w14:textId="09F77C79" w:rsidR="00F66EDF" w:rsidRPr="00790CDE" w:rsidRDefault="00F66EDF" w:rsidP="002C5E10">
      <w:pPr>
        <w:shd w:val="clear" w:color="auto" w:fill="FFFFFF"/>
        <w:spacing w:after="0" w:line="240" w:lineRule="auto"/>
        <w:ind w:left="284" w:hanging="284"/>
        <w:rPr>
          <w:rFonts w:ascii="Times New Roman" w:eastAsia="Times New Roman" w:hAnsi="Times New Roman" w:cs="Times New Roman"/>
          <w:sz w:val="24"/>
          <w:szCs w:val="24"/>
          <w:lang w:eastAsia="en-GB"/>
        </w:rPr>
      </w:pPr>
      <w:r w:rsidRPr="00790CDE">
        <w:rPr>
          <w:rFonts w:ascii="Times New Roman" w:eastAsia="Times New Roman" w:hAnsi="Times New Roman" w:cs="Times New Roman"/>
          <w:sz w:val="24"/>
          <w:szCs w:val="24"/>
          <w:lang w:eastAsia="en-GB"/>
        </w:rPr>
        <w:t xml:space="preserve">Garthwaite, D.G., Hudson, S., Barker, I., Parrish, G., Smith, L. &amp; Pietravalle, S. (2012b) Pesticide Usage Survey Report 252. Orchards </w:t>
      </w:r>
      <w:r w:rsidRPr="00790CDE">
        <w:rPr>
          <w:rFonts w:ascii="Times New Roman" w:eastAsia="Times New Roman" w:hAnsi="Times New Roman" w:cs="Times New Roman"/>
          <w:i/>
          <w:iCs/>
          <w:sz w:val="24"/>
          <w:szCs w:val="24"/>
          <w:lang w:eastAsia="en-GB"/>
        </w:rPr>
        <w:t>in UK 2012</w:t>
      </w:r>
      <w:r w:rsidRPr="00790CDE">
        <w:rPr>
          <w:rFonts w:ascii="Times New Roman" w:eastAsia="Times New Roman" w:hAnsi="Times New Roman" w:cs="Times New Roman"/>
          <w:sz w:val="24"/>
          <w:szCs w:val="24"/>
          <w:lang w:eastAsia="en-GB"/>
        </w:rPr>
        <w:t> (Food and Environmental Research Agency).</w:t>
      </w:r>
    </w:p>
    <w:p w14:paraId="6028E008" w14:textId="77777777" w:rsidR="002C5E10" w:rsidRPr="00790CDE" w:rsidRDefault="002C5E10" w:rsidP="002C5E10">
      <w:pPr>
        <w:spacing w:after="0" w:line="240" w:lineRule="auto"/>
        <w:ind w:left="284" w:hanging="284"/>
        <w:rPr>
          <w:rFonts w:ascii="Times New Roman" w:hAnsi="Times New Roman" w:cs="Times New Roman"/>
          <w:noProof/>
          <w:sz w:val="24"/>
          <w:szCs w:val="24"/>
        </w:rPr>
      </w:pPr>
    </w:p>
    <w:p w14:paraId="68C6DB95" w14:textId="62941B36" w:rsidR="00213A51" w:rsidRPr="00790CDE" w:rsidRDefault="00213A51" w:rsidP="002C5E10">
      <w:pPr>
        <w:spacing w:after="0" w:line="240" w:lineRule="auto"/>
        <w:ind w:left="284" w:hanging="284"/>
        <w:rPr>
          <w:rFonts w:ascii="Times New Roman" w:hAnsi="Times New Roman" w:cs="Times New Roman"/>
          <w:noProof/>
          <w:sz w:val="24"/>
          <w:szCs w:val="24"/>
        </w:rPr>
      </w:pPr>
      <w:r w:rsidRPr="00790CDE">
        <w:rPr>
          <w:rFonts w:ascii="Times New Roman" w:hAnsi="Times New Roman" w:cs="Times New Roman"/>
          <w:noProof/>
          <w:sz w:val="24"/>
          <w:szCs w:val="24"/>
        </w:rPr>
        <w:t xml:space="preserve">Gill, R.J., Ramos-Rodriguez, O. &amp; Raine, N.E. (2012) Combined pesticide exposure severely affects individual- and colony-level traits in bees. </w:t>
      </w:r>
      <w:r w:rsidRPr="00790CDE">
        <w:rPr>
          <w:rFonts w:ascii="Times New Roman" w:hAnsi="Times New Roman" w:cs="Times New Roman"/>
          <w:i/>
          <w:noProof/>
          <w:sz w:val="24"/>
          <w:szCs w:val="24"/>
        </w:rPr>
        <w:t>Nature</w:t>
      </w:r>
      <w:r w:rsidRPr="00790CDE">
        <w:rPr>
          <w:rFonts w:ascii="Times New Roman" w:hAnsi="Times New Roman" w:cs="Times New Roman"/>
          <w:noProof/>
          <w:sz w:val="24"/>
          <w:szCs w:val="24"/>
        </w:rPr>
        <w:t xml:space="preserve">, </w:t>
      </w:r>
      <w:r w:rsidRPr="00790CDE">
        <w:rPr>
          <w:rFonts w:ascii="Times New Roman" w:hAnsi="Times New Roman" w:cs="Times New Roman"/>
          <w:b/>
          <w:noProof/>
          <w:sz w:val="24"/>
          <w:szCs w:val="24"/>
        </w:rPr>
        <w:t>491</w:t>
      </w:r>
      <w:r w:rsidRPr="00790CDE">
        <w:rPr>
          <w:rFonts w:ascii="Times New Roman" w:hAnsi="Times New Roman" w:cs="Times New Roman"/>
          <w:noProof/>
          <w:sz w:val="24"/>
          <w:szCs w:val="24"/>
        </w:rPr>
        <w:t>, 105-108.</w:t>
      </w:r>
      <w:bookmarkEnd w:id="5"/>
    </w:p>
    <w:p w14:paraId="1B277391" w14:textId="77777777" w:rsidR="002C5E10" w:rsidRPr="00790CDE" w:rsidRDefault="002C5E10" w:rsidP="002C5E10">
      <w:pPr>
        <w:spacing w:after="0" w:line="240" w:lineRule="auto"/>
        <w:ind w:left="284" w:hanging="284"/>
        <w:rPr>
          <w:rFonts w:ascii="Times New Roman" w:hAnsi="Times New Roman" w:cs="Times New Roman"/>
          <w:noProof/>
          <w:color w:val="000000"/>
          <w:sz w:val="24"/>
          <w:szCs w:val="24"/>
        </w:rPr>
      </w:pPr>
      <w:bookmarkStart w:id="6" w:name="_ENREF_5"/>
    </w:p>
    <w:p w14:paraId="2A21B4A1" w14:textId="66E4D1B0" w:rsidR="00213A51" w:rsidRPr="00790CDE" w:rsidRDefault="00213A51" w:rsidP="002C5E10">
      <w:pPr>
        <w:spacing w:after="0" w:line="240" w:lineRule="auto"/>
        <w:ind w:left="284" w:hanging="284"/>
        <w:rPr>
          <w:rFonts w:ascii="Times New Roman" w:hAnsi="Times New Roman" w:cs="Times New Roman"/>
          <w:noProof/>
          <w:color w:val="000000"/>
          <w:sz w:val="24"/>
          <w:szCs w:val="24"/>
        </w:rPr>
      </w:pPr>
      <w:r w:rsidRPr="00790CDE">
        <w:rPr>
          <w:rFonts w:ascii="Times New Roman" w:hAnsi="Times New Roman" w:cs="Times New Roman"/>
          <w:noProof/>
          <w:color w:val="000000"/>
          <w:sz w:val="24"/>
          <w:szCs w:val="24"/>
        </w:rPr>
        <w:t xml:space="preserve">Lopez-Vaamonde, C., Koning, J.W., Brown, R.M., Jordan, W.C. &amp; Bourke, A.F.G. (2004) Social parasitism by male-producing reproductive workers in a eusocial insect. </w:t>
      </w:r>
      <w:r w:rsidRPr="00790CDE">
        <w:rPr>
          <w:rFonts w:ascii="Times New Roman" w:hAnsi="Times New Roman" w:cs="Times New Roman"/>
          <w:i/>
          <w:noProof/>
          <w:color w:val="000000"/>
          <w:sz w:val="24"/>
          <w:szCs w:val="24"/>
        </w:rPr>
        <w:t>Nature</w:t>
      </w:r>
      <w:r w:rsidRPr="00790CDE">
        <w:rPr>
          <w:rFonts w:ascii="Times New Roman" w:hAnsi="Times New Roman" w:cs="Times New Roman"/>
          <w:noProof/>
          <w:color w:val="000000"/>
          <w:sz w:val="24"/>
          <w:szCs w:val="24"/>
        </w:rPr>
        <w:t xml:space="preserve">, </w:t>
      </w:r>
      <w:r w:rsidRPr="00790CDE">
        <w:rPr>
          <w:rFonts w:ascii="Times New Roman" w:hAnsi="Times New Roman" w:cs="Times New Roman"/>
          <w:b/>
          <w:noProof/>
          <w:color w:val="000000"/>
          <w:sz w:val="24"/>
          <w:szCs w:val="24"/>
        </w:rPr>
        <w:t>430</w:t>
      </w:r>
      <w:r w:rsidRPr="00790CDE">
        <w:rPr>
          <w:rFonts w:ascii="Times New Roman" w:hAnsi="Times New Roman" w:cs="Times New Roman"/>
          <w:noProof/>
          <w:color w:val="000000"/>
          <w:sz w:val="24"/>
          <w:szCs w:val="24"/>
        </w:rPr>
        <w:t>, 557-560.</w:t>
      </w:r>
      <w:bookmarkEnd w:id="6"/>
    </w:p>
    <w:p w14:paraId="5389414A" w14:textId="77777777" w:rsidR="002C5E10" w:rsidRPr="00790CDE" w:rsidRDefault="002C5E10" w:rsidP="002C5E10">
      <w:pPr>
        <w:spacing w:after="0" w:line="240" w:lineRule="auto"/>
        <w:ind w:left="284" w:hanging="284"/>
        <w:rPr>
          <w:rFonts w:ascii="Times New Roman" w:hAnsi="Times New Roman" w:cs="Times New Roman"/>
          <w:noProof/>
          <w:color w:val="000000"/>
          <w:sz w:val="24"/>
          <w:szCs w:val="24"/>
        </w:rPr>
      </w:pPr>
      <w:bookmarkStart w:id="7" w:name="_ENREF_6"/>
    </w:p>
    <w:p w14:paraId="31C30A74" w14:textId="734D3C6E" w:rsidR="00213A51" w:rsidRPr="00790CDE" w:rsidRDefault="00213A51" w:rsidP="002C5E10">
      <w:pPr>
        <w:spacing w:after="0" w:line="240" w:lineRule="auto"/>
        <w:ind w:left="284" w:hanging="284"/>
        <w:rPr>
          <w:rFonts w:ascii="Times New Roman" w:hAnsi="Times New Roman" w:cs="Times New Roman"/>
          <w:noProof/>
          <w:color w:val="000000"/>
          <w:sz w:val="24"/>
          <w:szCs w:val="24"/>
        </w:rPr>
      </w:pPr>
      <w:r w:rsidRPr="00790CDE">
        <w:rPr>
          <w:rFonts w:ascii="Times New Roman" w:hAnsi="Times New Roman" w:cs="Times New Roman"/>
          <w:noProof/>
          <w:color w:val="000000"/>
          <w:sz w:val="24"/>
          <w:szCs w:val="24"/>
        </w:rPr>
        <w:t xml:space="preserve">Molet, M., Chittka, L., Stelzer, R.J., Streit, S. &amp; Raine, N.E. (2008) Colony nutritional status modulates worker responses to foraging recruitment pheromone in the bumblebee </w:t>
      </w:r>
      <w:r w:rsidRPr="00790CDE">
        <w:rPr>
          <w:rFonts w:ascii="Times New Roman" w:hAnsi="Times New Roman" w:cs="Times New Roman"/>
          <w:i/>
          <w:noProof/>
          <w:color w:val="000000"/>
          <w:sz w:val="24"/>
          <w:szCs w:val="24"/>
        </w:rPr>
        <w:t>Bombus terrestris</w:t>
      </w:r>
      <w:r w:rsidRPr="00790CDE">
        <w:rPr>
          <w:rFonts w:ascii="Times New Roman" w:hAnsi="Times New Roman" w:cs="Times New Roman"/>
          <w:noProof/>
          <w:color w:val="000000"/>
          <w:sz w:val="24"/>
          <w:szCs w:val="24"/>
        </w:rPr>
        <w:t xml:space="preserve">. </w:t>
      </w:r>
      <w:r w:rsidRPr="00790CDE">
        <w:rPr>
          <w:rFonts w:ascii="Times New Roman" w:hAnsi="Times New Roman" w:cs="Times New Roman"/>
          <w:i/>
          <w:noProof/>
          <w:color w:val="000000"/>
          <w:sz w:val="24"/>
          <w:szCs w:val="24"/>
        </w:rPr>
        <w:t>Behavioral Ecology and Sociobiology</w:t>
      </w:r>
      <w:r w:rsidRPr="00790CDE">
        <w:rPr>
          <w:rFonts w:ascii="Times New Roman" w:hAnsi="Times New Roman" w:cs="Times New Roman"/>
          <w:noProof/>
          <w:color w:val="000000"/>
          <w:sz w:val="24"/>
          <w:szCs w:val="24"/>
        </w:rPr>
        <w:t xml:space="preserve">, </w:t>
      </w:r>
      <w:r w:rsidRPr="00790CDE">
        <w:rPr>
          <w:rFonts w:ascii="Times New Roman" w:hAnsi="Times New Roman" w:cs="Times New Roman"/>
          <w:b/>
          <w:noProof/>
          <w:color w:val="000000"/>
          <w:sz w:val="24"/>
          <w:szCs w:val="24"/>
        </w:rPr>
        <w:t>62</w:t>
      </w:r>
      <w:r w:rsidRPr="00790CDE">
        <w:rPr>
          <w:rFonts w:ascii="Times New Roman" w:hAnsi="Times New Roman" w:cs="Times New Roman"/>
          <w:noProof/>
          <w:color w:val="000000"/>
          <w:sz w:val="24"/>
          <w:szCs w:val="24"/>
        </w:rPr>
        <w:t>, 1919-1926.</w:t>
      </w:r>
      <w:bookmarkEnd w:id="7"/>
    </w:p>
    <w:p w14:paraId="539A95E3" w14:textId="77777777" w:rsidR="002C5E10" w:rsidRPr="00790CDE" w:rsidRDefault="002C5E10" w:rsidP="002C5E10">
      <w:pPr>
        <w:spacing w:after="0" w:line="240" w:lineRule="auto"/>
        <w:ind w:left="284" w:hanging="284"/>
        <w:rPr>
          <w:rFonts w:ascii="Times New Roman" w:hAnsi="Times New Roman" w:cs="Times New Roman"/>
          <w:noProof/>
          <w:color w:val="000000"/>
          <w:sz w:val="24"/>
          <w:szCs w:val="24"/>
        </w:rPr>
      </w:pPr>
      <w:bookmarkStart w:id="8" w:name="_ENREF_7"/>
    </w:p>
    <w:p w14:paraId="2274DFC8" w14:textId="77777777" w:rsidR="00213A51" w:rsidRPr="00790CDE" w:rsidRDefault="00213A51" w:rsidP="002C5E10">
      <w:pPr>
        <w:spacing w:after="0" w:line="240" w:lineRule="auto"/>
        <w:ind w:left="284" w:hanging="284"/>
        <w:rPr>
          <w:rFonts w:ascii="Times New Roman" w:hAnsi="Times New Roman" w:cs="Times New Roman"/>
          <w:noProof/>
          <w:color w:val="000000"/>
          <w:sz w:val="24"/>
          <w:szCs w:val="24"/>
        </w:rPr>
      </w:pPr>
      <w:r w:rsidRPr="00790CDE">
        <w:rPr>
          <w:rFonts w:ascii="Times New Roman" w:hAnsi="Times New Roman" w:cs="Times New Roman"/>
          <w:noProof/>
          <w:color w:val="000000"/>
          <w:sz w:val="24"/>
          <w:szCs w:val="24"/>
        </w:rPr>
        <w:t xml:space="preserve">Pfeiffer, K.J. &amp; Crailsheim, K. (1998) Drifting of honeybees. </w:t>
      </w:r>
      <w:r w:rsidRPr="00790CDE">
        <w:rPr>
          <w:rFonts w:ascii="Times New Roman" w:hAnsi="Times New Roman" w:cs="Times New Roman"/>
          <w:i/>
          <w:noProof/>
          <w:color w:val="000000"/>
          <w:sz w:val="24"/>
          <w:szCs w:val="24"/>
        </w:rPr>
        <w:t>Insectes Sociaux</w:t>
      </w:r>
      <w:r w:rsidRPr="00790CDE">
        <w:rPr>
          <w:rFonts w:ascii="Times New Roman" w:hAnsi="Times New Roman" w:cs="Times New Roman"/>
          <w:noProof/>
          <w:color w:val="000000"/>
          <w:sz w:val="24"/>
          <w:szCs w:val="24"/>
        </w:rPr>
        <w:t xml:space="preserve">, </w:t>
      </w:r>
      <w:r w:rsidRPr="00790CDE">
        <w:rPr>
          <w:rFonts w:ascii="Times New Roman" w:hAnsi="Times New Roman" w:cs="Times New Roman"/>
          <w:b/>
          <w:noProof/>
          <w:color w:val="000000"/>
          <w:sz w:val="24"/>
          <w:szCs w:val="24"/>
        </w:rPr>
        <w:t>45</w:t>
      </w:r>
      <w:r w:rsidRPr="00790CDE">
        <w:rPr>
          <w:rFonts w:ascii="Times New Roman" w:hAnsi="Times New Roman" w:cs="Times New Roman"/>
          <w:noProof/>
          <w:color w:val="000000"/>
          <w:sz w:val="24"/>
          <w:szCs w:val="24"/>
        </w:rPr>
        <w:t>, 151-167.</w:t>
      </w:r>
      <w:bookmarkEnd w:id="8"/>
    </w:p>
    <w:p w14:paraId="78B9B4C0" w14:textId="77777777" w:rsidR="00213A51" w:rsidRPr="00790CDE" w:rsidRDefault="00213A51" w:rsidP="002C5E10">
      <w:pPr>
        <w:spacing w:after="0" w:line="240" w:lineRule="auto"/>
        <w:ind w:left="284" w:hanging="284"/>
        <w:rPr>
          <w:rFonts w:ascii="Times New Roman" w:hAnsi="Times New Roman" w:cs="Times New Roman"/>
          <w:noProof/>
          <w:color w:val="000000"/>
          <w:sz w:val="24"/>
          <w:szCs w:val="24"/>
        </w:rPr>
      </w:pPr>
    </w:p>
    <w:p w14:paraId="07581354" w14:textId="17D6299A" w:rsidR="00213A51" w:rsidRPr="00790CDE" w:rsidRDefault="00213A51" w:rsidP="002C5E10">
      <w:pPr>
        <w:spacing w:after="0" w:line="240" w:lineRule="auto"/>
        <w:ind w:left="284" w:hanging="284"/>
        <w:rPr>
          <w:rFonts w:ascii="Times New Roman" w:hAnsi="Times New Roman" w:cs="Times New Roman"/>
          <w:noProof/>
          <w:color w:val="000000"/>
          <w:sz w:val="24"/>
          <w:szCs w:val="24"/>
        </w:rPr>
      </w:pPr>
      <w:bookmarkStart w:id="9" w:name="_ENREF_8"/>
      <w:r w:rsidRPr="00790CDE">
        <w:rPr>
          <w:rFonts w:ascii="Times New Roman" w:hAnsi="Times New Roman" w:cs="Times New Roman"/>
          <w:noProof/>
          <w:color w:val="000000"/>
          <w:sz w:val="24"/>
          <w:szCs w:val="24"/>
        </w:rPr>
        <w:t xml:space="preserve">Stelzer, R.J. &amp; Chittka, L. (2010) Bumblebee foraging rhythms under the midnight sun measured with radiofrequency identification. </w:t>
      </w:r>
      <w:r w:rsidR="0002414C" w:rsidRPr="00790CDE">
        <w:rPr>
          <w:rFonts w:ascii="Times New Roman" w:hAnsi="Times New Roman" w:cs="Times New Roman"/>
          <w:i/>
          <w:noProof/>
          <w:color w:val="000000"/>
          <w:sz w:val="24"/>
          <w:szCs w:val="24"/>
        </w:rPr>
        <w:t>BMC</w:t>
      </w:r>
      <w:r w:rsidRPr="00790CDE">
        <w:rPr>
          <w:rFonts w:ascii="Times New Roman" w:hAnsi="Times New Roman" w:cs="Times New Roman"/>
          <w:i/>
          <w:noProof/>
          <w:color w:val="000000"/>
          <w:sz w:val="24"/>
          <w:szCs w:val="24"/>
        </w:rPr>
        <w:t xml:space="preserve"> Biology</w:t>
      </w:r>
      <w:r w:rsidRPr="00790CDE">
        <w:rPr>
          <w:rFonts w:ascii="Times New Roman" w:hAnsi="Times New Roman" w:cs="Times New Roman"/>
          <w:noProof/>
          <w:color w:val="000000"/>
          <w:sz w:val="24"/>
          <w:szCs w:val="24"/>
        </w:rPr>
        <w:t xml:space="preserve">, </w:t>
      </w:r>
      <w:r w:rsidRPr="00790CDE">
        <w:rPr>
          <w:rFonts w:ascii="Times New Roman" w:hAnsi="Times New Roman" w:cs="Times New Roman"/>
          <w:b/>
          <w:noProof/>
          <w:color w:val="000000"/>
          <w:sz w:val="24"/>
          <w:szCs w:val="24"/>
        </w:rPr>
        <w:t>8</w:t>
      </w:r>
      <w:r w:rsidR="00AB7FF3" w:rsidRPr="00790CDE">
        <w:rPr>
          <w:rFonts w:ascii="Times New Roman" w:hAnsi="Times New Roman" w:cs="Times New Roman"/>
          <w:noProof/>
          <w:color w:val="000000"/>
          <w:sz w:val="24"/>
          <w:szCs w:val="24"/>
        </w:rPr>
        <w:t>, 93.</w:t>
      </w:r>
      <w:r w:rsidRPr="00790CDE">
        <w:rPr>
          <w:rFonts w:ascii="Times New Roman" w:hAnsi="Times New Roman" w:cs="Times New Roman"/>
          <w:noProof/>
          <w:color w:val="000000"/>
          <w:sz w:val="24"/>
          <w:szCs w:val="24"/>
        </w:rPr>
        <w:t xml:space="preserve"> </w:t>
      </w:r>
      <w:bookmarkEnd w:id="9"/>
    </w:p>
    <w:p w14:paraId="58EA2E71" w14:textId="77777777" w:rsidR="00213A51" w:rsidRPr="00790CDE" w:rsidRDefault="00213A51" w:rsidP="002C5E10">
      <w:pPr>
        <w:spacing w:after="0" w:line="240" w:lineRule="auto"/>
        <w:ind w:left="284" w:hanging="284"/>
        <w:rPr>
          <w:rFonts w:ascii="Times New Roman" w:hAnsi="Times New Roman" w:cs="Times New Roman"/>
          <w:noProof/>
          <w:color w:val="000000"/>
          <w:sz w:val="24"/>
          <w:szCs w:val="24"/>
        </w:rPr>
      </w:pPr>
    </w:p>
    <w:p w14:paraId="2B049658" w14:textId="77777777" w:rsidR="00213A51" w:rsidRPr="00790CDE" w:rsidRDefault="00213A51" w:rsidP="002C5E10">
      <w:pPr>
        <w:spacing w:after="0" w:line="240" w:lineRule="auto"/>
        <w:ind w:left="284" w:hanging="284"/>
        <w:rPr>
          <w:rFonts w:ascii="Times New Roman" w:hAnsi="Times New Roman" w:cs="Times New Roman"/>
          <w:noProof/>
          <w:color w:val="000000"/>
          <w:sz w:val="24"/>
          <w:szCs w:val="24"/>
        </w:rPr>
      </w:pPr>
      <w:bookmarkStart w:id="10" w:name="_ENREF_9"/>
      <w:r w:rsidRPr="00790CDE">
        <w:rPr>
          <w:rFonts w:ascii="Times New Roman" w:hAnsi="Times New Roman" w:cs="Times New Roman"/>
          <w:noProof/>
          <w:color w:val="000000"/>
          <w:sz w:val="24"/>
          <w:szCs w:val="24"/>
        </w:rPr>
        <w:t xml:space="preserve">Streit, S., Bock, F., Pirk, C.W.W. &amp; Tautz, J. (2003) Automatic life-long monitoring of individual insect behaviour now possible. </w:t>
      </w:r>
      <w:r w:rsidRPr="00790CDE">
        <w:rPr>
          <w:rFonts w:ascii="Times New Roman" w:hAnsi="Times New Roman" w:cs="Times New Roman"/>
          <w:i/>
          <w:noProof/>
          <w:color w:val="000000"/>
          <w:sz w:val="24"/>
          <w:szCs w:val="24"/>
        </w:rPr>
        <w:t>Zoology</w:t>
      </w:r>
      <w:r w:rsidRPr="00790CDE">
        <w:rPr>
          <w:rFonts w:ascii="Times New Roman" w:hAnsi="Times New Roman" w:cs="Times New Roman"/>
          <w:noProof/>
          <w:color w:val="000000"/>
          <w:sz w:val="24"/>
          <w:szCs w:val="24"/>
        </w:rPr>
        <w:t xml:space="preserve">, </w:t>
      </w:r>
      <w:r w:rsidRPr="00790CDE">
        <w:rPr>
          <w:rFonts w:ascii="Times New Roman" w:hAnsi="Times New Roman" w:cs="Times New Roman"/>
          <w:b/>
          <w:noProof/>
          <w:color w:val="000000"/>
          <w:sz w:val="24"/>
          <w:szCs w:val="24"/>
        </w:rPr>
        <w:t>106</w:t>
      </w:r>
      <w:r w:rsidRPr="00790CDE">
        <w:rPr>
          <w:rFonts w:ascii="Times New Roman" w:hAnsi="Times New Roman" w:cs="Times New Roman"/>
          <w:noProof/>
          <w:color w:val="000000"/>
          <w:sz w:val="24"/>
          <w:szCs w:val="24"/>
        </w:rPr>
        <w:t>, 169-171.</w:t>
      </w:r>
      <w:bookmarkEnd w:id="10"/>
    </w:p>
    <w:p w14:paraId="6A087A05" w14:textId="77777777" w:rsidR="00213A51" w:rsidRPr="00790CDE" w:rsidRDefault="00213A51" w:rsidP="002C5E10">
      <w:pPr>
        <w:spacing w:after="0" w:line="240" w:lineRule="auto"/>
        <w:ind w:left="284" w:hanging="284"/>
        <w:rPr>
          <w:rFonts w:ascii="Times New Roman" w:hAnsi="Times New Roman" w:cs="Times New Roman"/>
          <w:noProof/>
          <w:color w:val="000000"/>
          <w:sz w:val="24"/>
          <w:szCs w:val="24"/>
        </w:rPr>
      </w:pPr>
    </w:p>
    <w:p w14:paraId="623DF9AA" w14:textId="77777777" w:rsidR="00213A51" w:rsidRPr="00790CDE" w:rsidRDefault="00213A51" w:rsidP="002C5E10">
      <w:pPr>
        <w:spacing w:after="0" w:line="240" w:lineRule="auto"/>
        <w:ind w:left="284" w:hanging="284"/>
        <w:rPr>
          <w:rFonts w:ascii="Times New Roman" w:hAnsi="Times New Roman" w:cs="Times New Roman"/>
          <w:noProof/>
          <w:color w:val="000000"/>
          <w:sz w:val="24"/>
          <w:szCs w:val="24"/>
        </w:rPr>
      </w:pPr>
      <w:bookmarkStart w:id="11" w:name="_ENREF_10"/>
      <w:r w:rsidRPr="00790CDE">
        <w:rPr>
          <w:rFonts w:ascii="Times New Roman" w:hAnsi="Times New Roman" w:cs="Times New Roman"/>
          <w:noProof/>
          <w:color w:val="000000"/>
          <w:sz w:val="24"/>
          <w:szCs w:val="24"/>
        </w:rPr>
        <w:t xml:space="preserve">Sumner, S., Lucas, E., Barker, J. &amp; Isaac, N. (2007) Radio-tagging technology reveals extreme nest-drifting behavior in a eusocial insect. </w:t>
      </w:r>
      <w:r w:rsidRPr="00790CDE">
        <w:rPr>
          <w:rFonts w:ascii="Times New Roman" w:hAnsi="Times New Roman" w:cs="Times New Roman"/>
          <w:i/>
          <w:noProof/>
          <w:color w:val="000000"/>
          <w:sz w:val="24"/>
          <w:szCs w:val="24"/>
        </w:rPr>
        <w:t>Current Biology</w:t>
      </w:r>
      <w:r w:rsidRPr="00790CDE">
        <w:rPr>
          <w:rFonts w:ascii="Times New Roman" w:hAnsi="Times New Roman" w:cs="Times New Roman"/>
          <w:noProof/>
          <w:color w:val="000000"/>
          <w:sz w:val="24"/>
          <w:szCs w:val="24"/>
        </w:rPr>
        <w:t xml:space="preserve">, </w:t>
      </w:r>
      <w:r w:rsidRPr="00790CDE">
        <w:rPr>
          <w:rFonts w:ascii="Times New Roman" w:hAnsi="Times New Roman" w:cs="Times New Roman"/>
          <w:b/>
          <w:noProof/>
          <w:color w:val="000000"/>
          <w:sz w:val="24"/>
          <w:szCs w:val="24"/>
        </w:rPr>
        <w:t>17</w:t>
      </w:r>
      <w:r w:rsidRPr="00790CDE">
        <w:rPr>
          <w:rFonts w:ascii="Times New Roman" w:hAnsi="Times New Roman" w:cs="Times New Roman"/>
          <w:noProof/>
          <w:color w:val="000000"/>
          <w:sz w:val="24"/>
          <w:szCs w:val="24"/>
        </w:rPr>
        <w:t>, 140-145.</w:t>
      </w:r>
      <w:bookmarkEnd w:id="11"/>
    </w:p>
    <w:p w14:paraId="7E9FE584" w14:textId="77777777" w:rsidR="00213A51" w:rsidRPr="00790CDE" w:rsidRDefault="00213A51" w:rsidP="00213A51">
      <w:pPr>
        <w:spacing w:line="240" w:lineRule="auto"/>
        <w:rPr>
          <w:rFonts w:ascii="Times New Roman" w:hAnsi="Times New Roman" w:cs="Times New Roman"/>
          <w:noProof/>
          <w:color w:val="000000"/>
          <w:sz w:val="24"/>
          <w:szCs w:val="24"/>
        </w:rPr>
      </w:pPr>
    </w:p>
    <w:p w14:paraId="5734F555" w14:textId="0A5BA63B" w:rsidR="00A1377D" w:rsidRDefault="00245677" w:rsidP="008C75D9">
      <w:pPr>
        <w:rPr>
          <w:rFonts w:cs="ADKFPO+TimesNewRomanPSMT"/>
          <w:color w:val="000000"/>
        </w:rPr>
      </w:pPr>
      <w:r w:rsidRPr="00790CDE">
        <w:rPr>
          <w:rFonts w:ascii="Times New Roman" w:hAnsi="Times New Roman" w:cs="Times New Roman"/>
          <w:color w:val="000000"/>
          <w:sz w:val="24"/>
          <w:szCs w:val="24"/>
        </w:rPr>
        <w:fldChar w:fldCharType="end"/>
      </w:r>
    </w:p>
    <w:p w14:paraId="6D4BA73C" w14:textId="044125F5" w:rsidR="00F306D8" w:rsidRPr="00A1377D" w:rsidRDefault="00F306D8" w:rsidP="008C75D9">
      <w:pPr>
        <w:rPr>
          <w:rFonts w:cs="ADKFPO+TimesNewRomanPSMT"/>
          <w:color w:val="000000"/>
        </w:rPr>
      </w:pPr>
    </w:p>
    <w:sectPr w:rsidR="00F306D8" w:rsidRPr="00A1377D" w:rsidSect="00CC7C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BC7F0" w14:textId="77777777" w:rsidR="00863C2A" w:rsidRDefault="00863C2A" w:rsidP="00F66EDF">
      <w:pPr>
        <w:spacing w:after="0" w:line="240" w:lineRule="auto"/>
      </w:pPr>
      <w:r>
        <w:separator/>
      </w:r>
    </w:p>
  </w:endnote>
  <w:endnote w:type="continuationSeparator" w:id="0">
    <w:p w14:paraId="11E56A7E" w14:textId="77777777" w:rsidR="00863C2A" w:rsidRDefault="00863C2A" w:rsidP="00F66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KFPO+TimesNewRomanPSMT">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37C33" w14:textId="77777777" w:rsidR="00863C2A" w:rsidRDefault="00863C2A" w:rsidP="00F66EDF">
      <w:pPr>
        <w:spacing w:after="0" w:line="240" w:lineRule="auto"/>
      </w:pPr>
      <w:r>
        <w:separator/>
      </w:r>
    </w:p>
  </w:footnote>
  <w:footnote w:type="continuationSeparator" w:id="0">
    <w:p w14:paraId="79AEAE9A" w14:textId="77777777" w:rsidR="00863C2A" w:rsidRDefault="00863C2A" w:rsidP="00F66E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42FC6"/>
    <w:multiLevelType w:val="hybridMultilevel"/>
    <w:tmpl w:val="87309D4C"/>
    <w:lvl w:ilvl="0" w:tplc="450C3618">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D8124A"/>
    <w:multiLevelType w:val="hybridMultilevel"/>
    <w:tmpl w:val="0CE635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FD7189"/>
    <w:multiLevelType w:val="multilevel"/>
    <w:tmpl w:val="BF4A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unctional Ecolog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2zzear0xopesdwe99x6pxta9r2xa520spptz&quot;&gt;My EndNote Library&lt;record-ids&gt;&lt;item&gt;37&lt;/item&gt;&lt;item&gt;422&lt;/item&gt;&lt;item&gt;489&lt;/item&gt;&lt;item&gt;496&lt;/item&gt;&lt;item&gt;498&lt;/item&gt;&lt;item&gt;499&lt;/item&gt;&lt;item&gt;504&lt;/item&gt;&lt;item&gt;529&lt;/item&gt;&lt;item&gt;567&lt;/item&gt;&lt;item&gt;636&lt;/item&gt;&lt;/record-ids&gt;&lt;/item&gt;&lt;/Libraries&gt;"/>
  </w:docVars>
  <w:rsids>
    <w:rsidRoot w:val="00A308F8"/>
    <w:rsid w:val="00001E6A"/>
    <w:rsid w:val="00004484"/>
    <w:rsid w:val="00010420"/>
    <w:rsid w:val="00010A0E"/>
    <w:rsid w:val="0002414C"/>
    <w:rsid w:val="000419BE"/>
    <w:rsid w:val="00066002"/>
    <w:rsid w:val="00075F6E"/>
    <w:rsid w:val="000A3EC3"/>
    <w:rsid w:val="000C43D4"/>
    <w:rsid w:val="000D4823"/>
    <w:rsid w:val="000E560F"/>
    <w:rsid w:val="00101535"/>
    <w:rsid w:val="0011179E"/>
    <w:rsid w:val="00134036"/>
    <w:rsid w:val="0015150D"/>
    <w:rsid w:val="00165936"/>
    <w:rsid w:val="00174F0D"/>
    <w:rsid w:val="0019678B"/>
    <w:rsid w:val="0019711C"/>
    <w:rsid w:val="001B1461"/>
    <w:rsid w:val="001C0422"/>
    <w:rsid w:val="001F25C0"/>
    <w:rsid w:val="00211E48"/>
    <w:rsid w:val="00211F56"/>
    <w:rsid w:val="00211FA5"/>
    <w:rsid w:val="00213A51"/>
    <w:rsid w:val="00221B82"/>
    <w:rsid w:val="00226732"/>
    <w:rsid w:val="00231694"/>
    <w:rsid w:val="0023483E"/>
    <w:rsid w:val="00242896"/>
    <w:rsid w:val="00245677"/>
    <w:rsid w:val="0029344B"/>
    <w:rsid w:val="002A6504"/>
    <w:rsid w:val="002B26A3"/>
    <w:rsid w:val="002C5E10"/>
    <w:rsid w:val="002D0932"/>
    <w:rsid w:val="002E0DD0"/>
    <w:rsid w:val="003121AA"/>
    <w:rsid w:val="00322081"/>
    <w:rsid w:val="003401E2"/>
    <w:rsid w:val="003537D4"/>
    <w:rsid w:val="00353FC2"/>
    <w:rsid w:val="0035792C"/>
    <w:rsid w:val="003975B3"/>
    <w:rsid w:val="003D6164"/>
    <w:rsid w:val="003D7173"/>
    <w:rsid w:val="003F62F2"/>
    <w:rsid w:val="004558D4"/>
    <w:rsid w:val="004960B8"/>
    <w:rsid w:val="004A348C"/>
    <w:rsid w:val="004C726F"/>
    <w:rsid w:val="004D55C3"/>
    <w:rsid w:val="004D6E81"/>
    <w:rsid w:val="004F2AE3"/>
    <w:rsid w:val="00530911"/>
    <w:rsid w:val="00540058"/>
    <w:rsid w:val="005475A7"/>
    <w:rsid w:val="005503D8"/>
    <w:rsid w:val="00561D19"/>
    <w:rsid w:val="00564CE0"/>
    <w:rsid w:val="0058752D"/>
    <w:rsid w:val="00590589"/>
    <w:rsid w:val="005E0F09"/>
    <w:rsid w:val="005E3D83"/>
    <w:rsid w:val="005F4C82"/>
    <w:rsid w:val="006303DE"/>
    <w:rsid w:val="00631F1C"/>
    <w:rsid w:val="00636566"/>
    <w:rsid w:val="006511B9"/>
    <w:rsid w:val="00656057"/>
    <w:rsid w:val="006A4C5C"/>
    <w:rsid w:val="006A7B81"/>
    <w:rsid w:val="006B2EEA"/>
    <w:rsid w:val="006B57A2"/>
    <w:rsid w:val="006C7D65"/>
    <w:rsid w:val="006E0FD8"/>
    <w:rsid w:val="006E2972"/>
    <w:rsid w:val="006E4A6A"/>
    <w:rsid w:val="00707DB9"/>
    <w:rsid w:val="0071248A"/>
    <w:rsid w:val="007152C8"/>
    <w:rsid w:val="007547E2"/>
    <w:rsid w:val="00790CDE"/>
    <w:rsid w:val="007939FB"/>
    <w:rsid w:val="007A2CBB"/>
    <w:rsid w:val="007A59E7"/>
    <w:rsid w:val="007C046E"/>
    <w:rsid w:val="007C5CAD"/>
    <w:rsid w:val="007D1F56"/>
    <w:rsid w:val="008262B3"/>
    <w:rsid w:val="00827648"/>
    <w:rsid w:val="0083653C"/>
    <w:rsid w:val="00860A90"/>
    <w:rsid w:val="00862C18"/>
    <w:rsid w:val="00863C2A"/>
    <w:rsid w:val="00877112"/>
    <w:rsid w:val="00880B63"/>
    <w:rsid w:val="0088346C"/>
    <w:rsid w:val="0089742F"/>
    <w:rsid w:val="008A08F2"/>
    <w:rsid w:val="008A5204"/>
    <w:rsid w:val="008C75D9"/>
    <w:rsid w:val="0091146A"/>
    <w:rsid w:val="00922E30"/>
    <w:rsid w:val="00925D39"/>
    <w:rsid w:val="00942CDC"/>
    <w:rsid w:val="00943187"/>
    <w:rsid w:val="0097482B"/>
    <w:rsid w:val="00997087"/>
    <w:rsid w:val="009976F0"/>
    <w:rsid w:val="009E0434"/>
    <w:rsid w:val="009E2811"/>
    <w:rsid w:val="00A1377D"/>
    <w:rsid w:val="00A308F8"/>
    <w:rsid w:val="00A36F16"/>
    <w:rsid w:val="00A56EA4"/>
    <w:rsid w:val="00A745EF"/>
    <w:rsid w:val="00A86DFC"/>
    <w:rsid w:val="00AA1C0E"/>
    <w:rsid w:val="00AA2E3A"/>
    <w:rsid w:val="00AB0092"/>
    <w:rsid w:val="00AB017C"/>
    <w:rsid w:val="00AB7FF3"/>
    <w:rsid w:val="00AD3CCF"/>
    <w:rsid w:val="00AE28D0"/>
    <w:rsid w:val="00AE75D0"/>
    <w:rsid w:val="00B422B5"/>
    <w:rsid w:val="00B55226"/>
    <w:rsid w:val="00B71083"/>
    <w:rsid w:val="00B7559A"/>
    <w:rsid w:val="00B7678F"/>
    <w:rsid w:val="00B772D1"/>
    <w:rsid w:val="00B879F6"/>
    <w:rsid w:val="00B908C5"/>
    <w:rsid w:val="00BB080F"/>
    <w:rsid w:val="00BC3BA4"/>
    <w:rsid w:val="00BD41D8"/>
    <w:rsid w:val="00BD7BA6"/>
    <w:rsid w:val="00BE6C86"/>
    <w:rsid w:val="00BF1621"/>
    <w:rsid w:val="00BF376A"/>
    <w:rsid w:val="00C2085D"/>
    <w:rsid w:val="00C34E1A"/>
    <w:rsid w:val="00C351E2"/>
    <w:rsid w:val="00C4035A"/>
    <w:rsid w:val="00C41BAB"/>
    <w:rsid w:val="00C51525"/>
    <w:rsid w:val="00C6198F"/>
    <w:rsid w:val="00C715D2"/>
    <w:rsid w:val="00C97D7F"/>
    <w:rsid w:val="00CA0B32"/>
    <w:rsid w:val="00CA3CCA"/>
    <w:rsid w:val="00CA58B8"/>
    <w:rsid w:val="00CB6598"/>
    <w:rsid w:val="00CC7CD0"/>
    <w:rsid w:val="00CD0A4D"/>
    <w:rsid w:val="00CD5328"/>
    <w:rsid w:val="00CD69B0"/>
    <w:rsid w:val="00CE142C"/>
    <w:rsid w:val="00CE1DE0"/>
    <w:rsid w:val="00CE258E"/>
    <w:rsid w:val="00CF2F5E"/>
    <w:rsid w:val="00D27ED1"/>
    <w:rsid w:val="00D307B1"/>
    <w:rsid w:val="00D35B17"/>
    <w:rsid w:val="00D369AB"/>
    <w:rsid w:val="00D45E39"/>
    <w:rsid w:val="00D668D6"/>
    <w:rsid w:val="00E17344"/>
    <w:rsid w:val="00E45CBF"/>
    <w:rsid w:val="00E479B4"/>
    <w:rsid w:val="00E8463D"/>
    <w:rsid w:val="00E900C3"/>
    <w:rsid w:val="00E91164"/>
    <w:rsid w:val="00EA3684"/>
    <w:rsid w:val="00EC4EE7"/>
    <w:rsid w:val="00ED5351"/>
    <w:rsid w:val="00F221FD"/>
    <w:rsid w:val="00F306D8"/>
    <w:rsid w:val="00F66EDF"/>
    <w:rsid w:val="00F72D45"/>
    <w:rsid w:val="00F9574E"/>
    <w:rsid w:val="00FA7180"/>
    <w:rsid w:val="00FE0A34"/>
    <w:rsid w:val="00FF27F9"/>
    <w:rsid w:val="00FF3F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B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08F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475A7"/>
    <w:pPr>
      <w:ind w:left="720"/>
      <w:contextualSpacing/>
    </w:pPr>
  </w:style>
  <w:style w:type="character" w:styleId="CommentReference">
    <w:name w:val="annotation reference"/>
    <w:basedOn w:val="DefaultParagraphFont"/>
    <w:uiPriority w:val="99"/>
    <w:semiHidden/>
    <w:unhideWhenUsed/>
    <w:rsid w:val="00BE6C86"/>
    <w:rPr>
      <w:sz w:val="16"/>
      <w:szCs w:val="16"/>
    </w:rPr>
  </w:style>
  <w:style w:type="paragraph" w:styleId="CommentText">
    <w:name w:val="annotation text"/>
    <w:basedOn w:val="Normal"/>
    <w:link w:val="CommentTextChar"/>
    <w:uiPriority w:val="99"/>
    <w:semiHidden/>
    <w:unhideWhenUsed/>
    <w:rsid w:val="00BE6C86"/>
    <w:pPr>
      <w:spacing w:line="240" w:lineRule="auto"/>
    </w:pPr>
    <w:rPr>
      <w:sz w:val="20"/>
      <w:szCs w:val="20"/>
    </w:rPr>
  </w:style>
  <w:style w:type="character" w:customStyle="1" w:styleId="CommentTextChar">
    <w:name w:val="Comment Text Char"/>
    <w:basedOn w:val="DefaultParagraphFont"/>
    <w:link w:val="CommentText"/>
    <w:uiPriority w:val="99"/>
    <w:semiHidden/>
    <w:rsid w:val="00BE6C86"/>
    <w:rPr>
      <w:sz w:val="20"/>
      <w:szCs w:val="20"/>
    </w:rPr>
  </w:style>
  <w:style w:type="paragraph" w:styleId="BalloonText">
    <w:name w:val="Balloon Text"/>
    <w:basedOn w:val="Normal"/>
    <w:link w:val="BalloonTextChar"/>
    <w:uiPriority w:val="99"/>
    <w:semiHidden/>
    <w:unhideWhenUsed/>
    <w:rsid w:val="00BE6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C86"/>
    <w:rPr>
      <w:rFonts w:ascii="Tahoma" w:hAnsi="Tahoma" w:cs="Tahoma"/>
      <w:sz w:val="16"/>
      <w:szCs w:val="16"/>
    </w:rPr>
  </w:style>
  <w:style w:type="table" w:styleId="TableGrid">
    <w:name w:val="Table Grid"/>
    <w:basedOn w:val="TableNormal"/>
    <w:uiPriority w:val="59"/>
    <w:rsid w:val="001015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83653C"/>
    <w:rPr>
      <w:b/>
      <w:bCs/>
    </w:rPr>
  </w:style>
  <w:style w:type="character" w:customStyle="1" w:styleId="CommentSubjectChar">
    <w:name w:val="Comment Subject Char"/>
    <w:basedOn w:val="CommentTextChar"/>
    <w:link w:val="CommentSubject"/>
    <w:uiPriority w:val="99"/>
    <w:semiHidden/>
    <w:rsid w:val="0083653C"/>
    <w:rPr>
      <w:b/>
      <w:bCs/>
      <w:sz w:val="20"/>
      <w:szCs w:val="20"/>
    </w:rPr>
  </w:style>
  <w:style w:type="character" w:styleId="Hyperlink">
    <w:name w:val="Hyperlink"/>
    <w:basedOn w:val="DefaultParagraphFont"/>
    <w:uiPriority w:val="99"/>
    <w:unhideWhenUsed/>
    <w:rsid w:val="000E560F"/>
    <w:rPr>
      <w:color w:val="0000FF" w:themeColor="hyperlink"/>
      <w:u w:val="single"/>
    </w:rPr>
  </w:style>
  <w:style w:type="character" w:customStyle="1" w:styleId="fn">
    <w:name w:val="fn"/>
    <w:basedOn w:val="DefaultParagraphFont"/>
    <w:rsid w:val="00AB7FF3"/>
  </w:style>
  <w:style w:type="character" w:customStyle="1" w:styleId="apple-converted-space">
    <w:name w:val="apple-converted-space"/>
    <w:basedOn w:val="DefaultParagraphFont"/>
    <w:rsid w:val="00AB7FF3"/>
  </w:style>
  <w:style w:type="character" w:styleId="HTMLCite">
    <w:name w:val="HTML Cite"/>
    <w:basedOn w:val="DefaultParagraphFont"/>
    <w:uiPriority w:val="99"/>
    <w:semiHidden/>
    <w:unhideWhenUsed/>
    <w:rsid w:val="00AB7FF3"/>
    <w:rPr>
      <w:i/>
      <w:iCs/>
    </w:rPr>
  </w:style>
  <w:style w:type="character" w:customStyle="1" w:styleId="year">
    <w:name w:val="year"/>
    <w:basedOn w:val="DefaultParagraphFont"/>
    <w:rsid w:val="00AB7FF3"/>
  </w:style>
  <w:style w:type="paragraph" w:styleId="Header">
    <w:name w:val="header"/>
    <w:basedOn w:val="Normal"/>
    <w:link w:val="HeaderChar"/>
    <w:uiPriority w:val="99"/>
    <w:unhideWhenUsed/>
    <w:rsid w:val="00F66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EDF"/>
  </w:style>
  <w:style w:type="paragraph" w:styleId="Footer">
    <w:name w:val="footer"/>
    <w:basedOn w:val="Normal"/>
    <w:link w:val="FooterChar"/>
    <w:uiPriority w:val="99"/>
    <w:unhideWhenUsed/>
    <w:rsid w:val="00F66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E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08F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475A7"/>
    <w:pPr>
      <w:ind w:left="720"/>
      <w:contextualSpacing/>
    </w:pPr>
  </w:style>
  <w:style w:type="character" w:styleId="CommentReference">
    <w:name w:val="annotation reference"/>
    <w:basedOn w:val="DefaultParagraphFont"/>
    <w:uiPriority w:val="99"/>
    <w:semiHidden/>
    <w:unhideWhenUsed/>
    <w:rsid w:val="00BE6C86"/>
    <w:rPr>
      <w:sz w:val="16"/>
      <w:szCs w:val="16"/>
    </w:rPr>
  </w:style>
  <w:style w:type="paragraph" w:styleId="CommentText">
    <w:name w:val="annotation text"/>
    <w:basedOn w:val="Normal"/>
    <w:link w:val="CommentTextChar"/>
    <w:uiPriority w:val="99"/>
    <w:semiHidden/>
    <w:unhideWhenUsed/>
    <w:rsid w:val="00BE6C86"/>
    <w:pPr>
      <w:spacing w:line="240" w:lineRule="auto"/>
    </w:pPr>
    <w:rPr>
      <w:sz w:val="20"/>
      <w:szCs w:val="20"/>
    </w:rPr>
  </w:style>
  <w:style w:type="character" w:customStyle="1" w:styleId="CommentTextChar">
    <w:name w:val="Comment Text Char"/>
    <w:basedOn w:val="DefaultParagraphFont"/>
    <w:link w:val="CommentText"/>
    <w:uiPriority w:val="99"/>
    <w:semiHidden/>
    <w:rsid w:val="00BE6C86"/>
    <w:rPr>
      <w:sz w:val="20"/>
      <w:szCs w:val="20"/>
    </w:rPr>
  </w:style>
  <w:style w:type="paragraph" w:styleId="BalloonText">
    <w:name w:val="Balloon Text"/>
    <w:basedOn w:val="Normal"/>
    <w:link w:val="BalloonTextChar"/>
    <w:uiPriority w:val="99"/>
    <w:semiHidden/>
    <w:unhideWhenUsed/>
    <w:rsid w:val="00BE6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C86"/>
    <w:rPr>
      <w:rFonts w:ascii="Tahoma" w:hAnsi="Tahoma" w:cs="Tahoma"/>
      <w:sz w:val="16"/>
      <w:szCs w:val="16"/>
    </w:rPr>
  </w:style>
  <w:style w:type="table" w:styleId="TableGrid">
    <w:name w:val="Table Grid"/>
    <w:basedOn w:val="TableNormal"/>
    <w:uiPriority w:val="59"/>
    <w:rsid w:val="001015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83653C"/>
    <w:rPr>
      <w:b/>
      <w:bCs/>
    </w:rPr>
  </w:style>
  <w:style w:type="character" w:customStyle="1" w:styleId="CommentSubjectChar">
    <w:name w:val="Comment Subject Char"/>
    <w:basedOn w:val="CommentTextChar"/>
    <w:link w:val="CommentSubject"/>
    <w:uiPriority w:val="99"/>
    <w:semiHidden/>
    <w:rsid w:val="0083653C"/>
    <w:rPr>
      <w:b/>
      <w:bCs/>
      <w:sz w:val="20"/>
      <w:szCs w:val="20"/>
    </w:rPr>
  </w:style>
  <w:style w:type="character" w:styleId="Hyperlink">
    <w:name w:val="Hyperlink"/>
    <w:basedOn w:val="DefaultParagraphFont"/>
    <w:uiPriority w:val="99"/>
    <w:unhideWhenUsed/>
    <w:rsid w:val="000E560F"/>
    <w:rPr>
      <w:color w:val="0000FF" w:themeColor="hyperlink"/>
      <w:u w:val="single"/>
    </w:rPr>
  </w:style>
  <w:style w:type="character" w:customStyle="1" w:styleId="fn">
    <w:name w:val="fn"/>
    <w:basedOn w:val="DefaultParagraphFont"/>
    <w:rsid w:val="00AB7FF3"/>
  </w:style>
  <w:style w:type="character" w:customStyle="1" w:styleId="apple-converted-space">
    <w:name w:val="apple-converted-space"/>
    <w:basedOn w:val="DefaultParagraphFont"/>
    <w:rsid w:val="00AB7FF3"/>
  </w:style>
  <w:style w:type="character" w:styleId="HTMLCite">
    <w:name w:val="HTML Cite"/>
    <w:basedOn w:val="DefaultParagraphFont"/>
    <w:uiPriority w:val="99"/>
    <w:semiHidden/>
    <w:unhideWhenUsed/>
    <w:rsid w:val="00AB7FF3"/>
    <w:rPr>
      <w:i/>
      <w:iCs/>
    </w:rPr>
  </w:style>
  <w:style w:type="character" w:customStyle="1" w:styleId="year">
    <w:name w:val="year"/>
    <w:basedOn w:val="DefaultParagraphFont"/>
    <w:rsid w:val="00AB7FF3"/>
  </w:style>
  <w:style w:type="paragraph" w:styleId="Header">
    <w:name w:val="header"/>
    <w:basedOn w:val="Normal"/>
    <w:link w:val="HeaderChar"/>
    <w:uiPriority w:val="99"/>
    <w:unhideWhenUsed/>
    <w:rsid w:val="00F66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EDF"/>
  </w:style>
  <w:style w:type="paragraph" w:styleId="Footer">
    <w:name w:val="footer"/>
    <w:basedOn w:val="Normal"/>
    <w:link w:val="FooterChar"/>
    <w:uiPriority w:val="99"/>
    <w:unhideWhenUsed/>
    <w:rsid w:val="00F66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92684">
      <w:bodyDiv w:val="1"/>
      <w:marLeft w:val="0"/>
      <w:marRight w:val="0"/>
      <w:marTop w:val="0"/>
      <w:marBottom w:val="0"/>
      <w:divBdr>
        <w:top w:val="none" w:sz="0" w:space="0" w:color="auto"/>
        <w:left w:val="none" w:sz="0" w:space="0" w:color="auto"/>
        <w:bottom w:val="none" w:sz="0" w:space="0" w:color="auto"/>
        <w:right w:val="none" w:sz="0" w:space="0" w:color="auto"/>
      </w:divBdr>
    </w:div>
    <w:div w:id="260601692">
      <w:bodyDiv w:val="1"/>
      <w:marLeft w:val="0"/>
      <w:marRight w:val="0"/>
      <w:marTop w:val="0"/>
      <w:marBottom w:val="0"/>
      <w:divBdr>
        <w:top w:val="none" w:sz="0" w:space="0" w:color="auto"/>
        <w:left w:val="none" w:sz="0" w:space="0" w:color="auto"/>
        <w:bottom w:val="none" w:sz="0" w:space="0" w:color="auto"/>
        <w:right w:val="none" w:sz="0" w:space="0" w:color="auto"/>
      </w:divBdr>
    </w:div>
    <w:div w:id="274097618">
      <w:bodyDiv w:val="1"/>
      <w:marLeft w:val="0"/>
      <w:marRight w:val="0"/>
      <w:marTop w:val="0"/>
      <w:marBottom w:val="0"/>
      <w:divBdr>
        <w:top w:val="none" w:sz="0" w:space="0" w:color="auto"/>
        <w:left w:val="none" w:sz="0" w:space="0" w:color="auto"/>
        <w:bottom w:val="none" w:sz="0" w:space="0" w:color="auto"/>
        <w:right w:val="none" w:sz="0" w:space="0" w:color="auto"/>
      </w:divBdr>
    </w:div>
    <w:div w:id="705642774">
      <w:bodyDiv w:val="1"/>
      <w:marLeft w:val="0"/>
      <w:marRight w:val="0"/>
      <w:marTop w:val="0"/>
      <w:marBottom w:val="0"/>
      <w:divBdr>
        <w:top w:val="none" w:sz="0" w:space="0" w:color="auto"/>
        <w:left w:val="none" w:sz="0" w:space="0" w:color="auto"/>
        <w:bottom w:val="none" w:sz="0" w:space="0" w:color="auto"/>
        <w:right w:val="none" w:sz="0" w:space="0" w:color="auto"/>
      </w:divBdr>
    </w:div>
    <w:div w:id="875045521">
      <w:bodyDiv w:val="1"/>
      <w:marLeft w:val="0"/>
      <w:marRight w:val="0"/>
      <w:marTop w:val="0"/>
      <w:marBottom w:val="0"/>
      <w:divBdr>
        <w:top w:val="none" w:sz="0" w:space="0" w:color="auto"/>
        <w:left w:val="none" w:sz="0" w:space="0" w:color="auto"/>
        <w:bottom w:val="none" w:sz="0" w:space="0" w:color="auto"/>
        <w:right w:val="none" w:sz="0" w:space="0" w:color="auto"/>
      </w:divBdr>
    </w:div>
    <w:div w:id="1040862812">
      <w:bodyDiv w:val="1"/>
      <w:marLeft w:val="0"/>
      <w:marRight w:val="0"/>
      <w:marTop w:val="0"/>
      <w:marBottom w:val="0"/>
      <w:divBdr>
        <w:top w:val="none" w:sz="0" w:space="0" w:color="auto"/>
        <w:left w:val="none" w:sz="0" w:space="0" w:color="auto"/>
        <w:bottom w:val="none" w:sz="0" w:space="0" w:color="auto"/>
        <w:right w:val="none" w:sz="0" w:space="0" w:color="auto"/>
      </w:divBdr>
    </w:div>
    <w:div w:id="115136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PowerPoint_Slide1.sldx"/><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7CFBF-AA8E-42F1-9AE3-3B34D088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3675</Words>
  <Characters>20952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richardgill</dc:creator>
  <cp:lastModifiedBy>Gill, Richard J</cp:lastModifiedBy>
  <cp:revision>2</cp:revision>
  <dcterms:created xsi:type="dcterms:W3CDTF">2014-04-08T09:22:00Z</dcterms:created>
  <dcterms:modified xsi:type="dcterms:W3CDTF">2014-04-08T09:22:00Z</dcterms:modified>
</cp:coreProperties>
</file>